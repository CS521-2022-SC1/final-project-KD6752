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53F9" w14:textId="56D531E8" w:rsidR="00511A7C" w:rsidRDefault="00511A7C" w:rsidP="00511A7C">
      <w:pPr>
        <w:ind w:left="720" w:hanging="360"/>
        <w:jc w:val="center"/>
        <w:rPr>
          <w:b/>
          <w:bCs/>
          <w:sz w:val="36"/>
          <w:szCs w:val="36"/>
        </w:rPr>
      </w:pPr>
      <w:r w:rsidRPr="00511A7C">
        <w:rPr>
          <w:b/>
          <w:bCs/>
          <w:sz w:val="36"/>
          <w:szCs w:val="36"/>
        </w:rPr>
        <w:t>Final Project: House Price Predictor Using Machine Learning</w:t>
      </w:r>
    </w:p>
    <w:p w14:paraId="7B989F49" w14:textId="678F807D" w:rsidR="00511A7C" w:rsidRPr="00511A7C" w:rsidRDefault="00511A7C" w:rsidP="00511A7C">
      <w:pPr>
        <w:ind w:left="720" w:hanging="360"/>
        <w:jc w:val="center"/>
        <w:rPr>
          <w:sz w:val="24"/>
          <w:szCs w:val="24"/>
        </w:rPr>
      </w:pPr>
      <w:r w:rsidRPr="00511A7C">
        <w:rPr>
          <w:sz w:val="24"/>
          <w:szCs w:val="24"/>
        </w:rPr>
        <w:t>By Kokil Dhakal and Dan Hoogasian</w:t>
      </w:r>
    </w:p>
    <w:p w14:paraId="07412151" w14:textId="77777777" w:rsidR="00511A7C" w:rsidRPr="00511A7C" w:rsidRDefault="00511A7C" w:rsidP="00511A7C">
      <w:pPr>
        <w:ind w:left="720" w:hanging="360"/>
        <w:jc w:val="center"/>
        <w:rPr>
          <w:sz w:val="24"/>
          <w:szCs w:val="24"/>
        </w:rPr>
      </w:pPr>
    </w:p>
    <w:p w14:paraId="7829464C" w14:textId="07FC781D" w:rsidR="000F6BCC" w:rsidRPr="00511A7C" w:rsidRDefault="000F6BCC" w:rsidP="000F6BCC">
      <w:pPr>
        <w:pStyle w:val="ListParagraph"/>
        <w:numPr>
          <w:ilvl w:val="0"/>
          <w:numId w:val="1"/>
        </w:numPr>
        <w:rPr>
          <w:rFonts w:cstheme="minorHAnsi"/>
          <w:sz w:val="24"/>
          <w:szCs w:val="24"/>
        </w:rPr>
      </w:pPr>
      <w:r w:rsidRPr="00511A7C">
        <w:rPr>
          <w:rFonts w:cstheme="minorHAnsi"/>
          <w:sz w:val="24"/>
          <w:szCs w:val="24"/>
        </w:rPr>
        <w:t xml:space="preserve">Description of </w:t>
      </w:r>
      <w:r w:rsidR="00D21BBF" w:rsidRPr="00511A7C">
        <w:rPr>
          <w:rFonts w:cstheme="minorHAnsi"/>
          <w:sz w:val="24"/>
          <w:szCs w:val="24"/>
        </w:rPr>
        <w:t>P</w:t>
      </w:r>
      <w:r w:rsidRPr="00511A7C">
        <w:rPr>
          <w:rFonts w:cstheme="minorHAnsi"/>
          <w:sz w:val="24"/>
          <w:szCs w:val="24"/>
        </w:rPr>
        <w:t>roblem</w:t>
      </w:r>
    </w:p>
    <w:p w14:paraId="5A3ED792" w14:textId="52B1BEE1" w:rsidR="002B122B" w:rsidRPr="00511A7C" w:rsidRDefault="00E40C26" w:rsidP="00E40C26">
      <w:pPr>
        <w:rPr>
          <w:rFonts w:cstheme="minorHAnsi"/>
          <w:sz w:val="24"/>
          <w:szCs w:val="24"/>
        </w:rPr>
      </w:pPr>
      <w:r w:rsidRPr="00511A7C">
        <w:rPr>
          <w:rFonts w:cstheme="minorHAnsi"/>
          <w:sz w:val="24"/>
          <w:szCs w:val="24"/>
        </w:rPr>
        <w:tab/>
      </w:r>
      <w:r w:rsidR="00BE3827" w:rsidRPr="00511A7C">
        <w:rPr>
          <w:rFonts w:cstheme="minorHAnsi"/>
          <w:sz w:val="24"/>
          <w:szCs w:val="24"/>
        </w:rPr>
        <w:t xml:space="preserve">Our project </w:t>
      </w:r>
      <w:r w:rsidR="002B122B" w:rsidRPr="00511A7C">
        <w:rPr>
          <w:rFonts w:cstheme="minorHAnsi"/>
          <w:sz w:val="24"/>
          <w:szCs w:val="24"/>
        </w:rPr>
        <w:t>wa</w:t>
      </w:r>
      <w:r w:rsidR="00BE3827" w:rsidRPr="00511A7C">
        <w:rPr>
          <w:rFonts w:cstheme="minorHAnsi"/>
          <w:sz w:val="24"/>
          <w:szCs w:val="24"/>
        </w:rPr>
        <w:t>s based on the house price predictor dataset</w:t>
      </w:r>
      <w:r w:rsidRPr="00511A7C">
        <w:rPr>
          <w:rFonts w:cstheme="minorHAnsi"/>
          <w:sz w:val="24"/>
          <w:szCs w:val="24"/>
        </w:rPr>
        <w:t xml:space="preserve">. The goal </w:t>
      </w:r>
      <w:r w:rsidR="00370ABF" w:rsidRPr="00511A7C">
        <w:rPr>
          <w:rFonts w:cstheme="minorHAnsi"/>
          <w:sz w:val="24"/>
          <w:szCs w:val="24"/>
        </w:rPr>
        <w:t>wa</w:t>
      </w:r>
      <w:r w:rsidR="00BE3827" w:rsidRPr="00511A7C">
        <w:rPr>
          <w:rFonts w:cstheme="minorHAnsi"/>
          <w:sz w:val="24"/>
          <w:szCs w:val="24"/>
        </w:rPr>
        <w:t>s to</w:t>
      </w:r>
      <w:r w:rsidR="00FD4F9B" w:rsidRPr="00511A7C">
        <w:rPr>
          <w:rFonts w:cstheme="minorHAnsi"/>
          <w:sz w:val="24"/>
          <w:szCs w:val="24"/>
        </w:rPr>
        <w:t xml:space="preserve"> be able to predict the price of houses based on their attributes, using machine learning.</w:t>
      </w:r>
      <w:r w:rsidR="002B122B" w:rsidRPr="00511A7C">
        <w:rPr>
          <w:rFonts w:cstheme="minorHAnsi"/>
          <w:sz w:val="24"/>
          <w:szCs w:val="24"/>
        </w:rPr>
        <w:t xml:space="preserve"> This service would be used by people looking to know the price </w:t>
      </w:r>
      <w:r w:rsidR="001A4EC9" w:rsidRPr="00511A7C">
        <w:rPr>
          <w:rFonts w:cstheme="minorHAnsi"/>
          <w:sz w:val="24"/>
          <w:szCs w:val="24"/>
        </w:rPr>
        <w:t xml:space="preserve">of </w:t>
      </w:r>
      <w:r w:rsidR="002B122B" w:rsidRPr="00511A7C">
        <w:rPr>
          <w:rFonts w:cstheme="minorHAnsi"/>
          <w:sz w:val="24"/>
          <w:szCs w:val="24"/>
        </w:rPr>
        <w:t>a house for a variety of reasons.</w:t>
      </w:r>
    </w:p>
    <w:p w14:paraId="07F4A1FF" w14:textId="126DEF0F" w:rsidR="003260F0" w:rsidRPr="00511A7C" w:rsidRDefault="00D21BBF" w:rsidP="00E40C26">
      <w:pPr>
        <w:rPr>
          <w:rFonts w:cstheme="minorHAnsi"/>
          <w:sz w:val="24"/>
          <w:szCs w:val="24"/>
        </w:rPr>
      </w:pPr>
      <w:r w:rsidRPr="00511A7C">
        <w:rPr>
          <w:rFonts w:cstheme="minorHAnsi"/>
          <w:sz w:val="24"/>
          <w:szCs w:val="24"/>
        </w:rPr>
        <w:tab/>
      </w:r>
      <w:r w:rsidR="003260F0" w:rsidRPr="003260F0">
        <w:rPr>
          <w:rFonts w:cstheme="minorHAnsi"/>
          <w:sz w:val="24"/>
          <w:szCs w:val="24"/>
        </w:rPr>
        <w:t xml:space="preserve">Real estate business has a great impact on </w:t>
      </w:r>
      <w:r w:rsidR="00A3605F">
        <w:rPr>
          <w:rFonts w:cstheme="minorHAnsi"/>
          <w:sz w:val="24"/>
          <w:szCs w:val="24"/>
        </w:rPr>
        <w:t xml:space="preserve">the </w:t>
      </w:r>
      <w:r w:rsidR="003260F0" w:rsidRPr="003260F0">
        <w:rPr>
          <w:rFonts w:cstheme="minorHAnsi"/>
          <w:sz w:val="24"/>
          <w:szCs w:val="24"/>
        </w:rPr>
        <w:t>national economy. That is why predicting house price</w:t>
      </w:r>
      <w:r w:rsidR="00511A7C">
        <w:rPr>
          <w:rFonts w:cstheme="minorHAnsi"/>
          <w:sz w:val="24"/>
          <w:szCs w:val="24"/>
        </w:rPr>
        <w:t>s</w:t>
      </w:r>
      <w:r w:rsidR="003260F0" w:rsidRPr="003260F0">
        <w:rPr>
          <w:rFonts w:cstheme="minorHAnsi"/>
          <w:sz w:val="24"/>
          <w:szCs w:val="24"/>
        </w:rPr>
        <w:t xml:space="preserve"> has great significance for buyers, sellers, real estate agents and other related economic professionals. A good prediction of house price is </w:t>
      </w:r>
      <w:r w:rsidR="00A3605F">
        <w:rPr>
          <w:rFonts w:cstheme="minorHAnsi"/>
          <w:sz w:val="24"/>
          <w:szCs w:val="24"/>
        </w:rPr>
        <w:t xml:space="preserve">also </w:t>
      </w:r>
      <w:r w:rsidR="003260F0" w:rsidRPr="003260F0">
        <w:rPr>
          <w:rFonts w:cstheme="minorHAnsi"/>
          <w:sz w:val="24"/>
          <w:szCs w:val="24"/>
        </w:rPr>
        <w:t>important for builders, investors, and tax assessors. We used machine learning techniques which are widely used for the price prediction due to its remarkable advantages as compared to traditional methods.</w:t>
      </w:r>
    </w:p>
    <w:p w14:paraId="414B4B23" w14:textId="65D11185" w:rsidR="00D21BBF" w:rsidRPr="00511A7C" w:rsidRDefault="00D21BBF" w:rsidP="00E40C26">
      <w:pPr>
        <w:pStyle w:val="ListParagraph"/>
        <w:numPr>
          <w:ilvl w:val="0"/>
          <w:numId w:val="1"/>
        </w:numPr>
        <w:rPr>
          <w:rFonts w:cstheme="minorHAnsi"/>
          <w:sz w:val="24"/>
          <w:szCs w:val="24"/>
        </w:rPr>
      </w:pPr>
      <w:r w:rsidRPr="00511A7C">
        <w:rPr>
          <w:rFonts w:cstheme="minorHAnsi"/>
          <w:sz w:val="24"/>
          <w:szCs w:val="24"/>
        </w:rPr>
        <w:t>Description of Data and Pre-processing</w:t>
      </w:r>
    </w:p>
    <w:p w14:paraId="6EBB5FF1" w14:textId="02E662E2" w:rsidR="00151D04" w:rsidRPr="00511A7C" w:rsidRDefault="00151D04" w:rsidP="00D21BBF">
      <w:pPr>
        <w:rPr>
          <w:rFonts w:cstheme="minorHAnsi"/>
          <w:sz w:val="24"/>
          <w:szCs w:val="24"/>
        </w:rPr>
      </w:pPr>
      <w:r w:rsidRPr="00511A7C">
        <w:rPr>
          <w:rFonts w:cstheme="minorHAnsi"/>
          <w:sz w:val="24"/>
          <w:szCs w:val="24"/>
        </w:rPr>
        <w:tab/>
        <w:t>The dataset used has 2919 instances of 81 columns. One column contains the ID numbers, and another has the sale prices. The other 79 columns contain attributes. The attributes are both qualitative and quantitative, and are things such as year built, number of half-baths, kitchen quality, and type of lot. The data included a file briefly describing the attributes and what the possible values of each attribute could be. The houses were in the small city of Ames, IA.</w:t>
      </w:r>
    </w:p>
    <w:p w14:paraId="3DF8D6EF" w14:textId="3B69CF49" w:rsidR="00D21BBF" w:rsidRPr="00511A7C" w:rsidRDefault="00151D04" w:rsidP="00D21BBF">
      <w:pPr>
        <w:rPr>
          <w:rFonts w:cstheme="minorHAnsi"/>
          <w:sz w:val="24"/>
          <w:szCs w:val="24"/>
        </w:rPr>
      </w:pPr>
      <w:r w:rsidRPr="00511A7C">
        <w:rPr>
          <w:rFonts w:cstheme="minorHAnsi"/>
          <w:sz w:val="24"/>
          <w:szCs w:val="24"/>
        </w:rPr>
        <w:tab/>
      </w:r>
      <w:r w:rsidR="00D21BBF" w:rsidRPr="00511A7C">
        <w:rPr>
          <w:rFonts w:cstheme="minorHAnsi"/>
          <w:sz w:val="24"/>
          <w:szCs w:val="24"/>
        </w:rPr>
        <w:t>The data we received was raw data</w:t>
      </w:r>
      <w:r w:rsidR="00854791" w:rsidRPr="00511A7C">
        <w:rPr>
          <w:rFonts w:cstheme="minorHAnsi"/>
          <w:sz w:val="24"/>
          <w:szCs w:val="24"/>
        </w:rPr>
        <w:t>,</w:t>
      </w:r>
      <w:r w:rsidR="00D21BBF" w:rsidRPr="00511A7C">
        <w:rPr>
          <w:rFonts w:cstheme="minorHAnsi"/>
          <w:sz w:val="24"/>
          <w:szCs w:val="24"/>
        </w:rPr>
        <w:t xml:space="preserve"> which is not ideal for analysis, so it required significant cleaning. Some </w:t>
      </w:r>
      <w:r w:rsidR="003F7E64" w:rsidRPr="00511A7C">
        <w:rPr>
          <w:rFonts w:cstheme="minorHAnsi"/>
          <w:sz w:val="24"/>
          <w:szCs w:val="24"/>
        </w:rPr>
        <w:t>attributes</w:t>
      </w:r>
      <w:r w:rsidR="00D21BBF" w:rsidRPr="00511A7C">
        <w:rPr>
          <w:rFonts w:cstheme="minorHAnsi"/>
          <w:sz w:val="24"/>
          <w:szCs w:val="24"/>
        </w:rPr>
        <w:t xml:space="preserve"> like </w:t>
      </w:r>
      <w:ins w:id="0" w:author="Dan Hoogasian" w:date="2022-08-09T13:34:00Z">
        <w:r w:rsidR="0097450E" w:rsidRPr="00511A7C">
          <w:rPr>
            <w:rFonts w:cstheme="minorHAnsi"/>
            <w:sz w:val="24"/>
            <w:szCs w:val="24"/>
          </w:rPr>
          <w:t>length o</w:t>
        </w:r>
      </w:ins>
      <w:ins w:id="1" w:author="Dan Hoogasian" w:date="2022-08-09T13:35:00Z">
        <w:r w:rsidR="0097450E" w:rsidRPr="00511A7C">
          <w:rPr>
            <w:rFonts w:cstheme="minorHAnsi"/>
            <w:sz w:val="24"/>
            <w:szCs w:val="24"/>
          </w:rPr>
          <w:t xml:space="preserve">f house street, </w:t>
        </w:r>
      </w:ins>
      <w:r w:rsidR="003F7E64" w:rsidRPr="00511A7C">
        <w:rPr>
          <w:rFonts w:cstheme="minorHAnsi"/>
          <w:sz w:val="24"/>
          <w:szCs w:val="24"/>
        </w:rPr>
        <w:t>type of alley</w:t>
      </w:r>
      <w:r w:rsidR="00D21BBF" w:rsidRPr="00511A7C">
        <w:rPr>
          <w:rFonts w:cstheme="minorHAnsi"/>
          <w:sz w:val="24"/>
          <w:szCs w:val="24"/>
        </w:rPr>
        <w:t>,</w:t>
      </w:r>
      <w:ins w:id="2" w:author="Dan Hoogasian" w:date="2022-08-09T13:35:00Z">
        <w:r w:rsidR="0097450E" w:rsidRPr="00511A7C">
          <w:rPr>
            <w:rFonts w:cstheme="minorHAnsi"/>
            <w:sz w:val="24"/>
            <w:szCs w:val="24"/>
          </w:rPr>
          <w:t xml:space="preserve"> fireplace quality,</w:t>
        </w:r>
      </w:ins>
      <w:r w:rsidR="003F7E64" w:rsidRPr="00511A7C">
        <w:rPr>
          <w:rFonts w:cstheme="minorHAnsi"/>
          <w:sz w:val="24"/>
          <w:szCs w:val="24"/>
        </w:rPr>
        <w:t xml:space="preserve"> pool quality</w:t>
      </w:r>
      <w:r w:rsidR="00D21BBF" w:rsidRPr="00511A7C">
        <w:rPr>
          <w:rFonts w:cstheme="minorHAnsi"/>
          <w:sz w:val="24"/>
          <w:szCs w:val="24"/>
        </w:rPr>
        <w:t>,</w:t>
      </w:r>
      <w:r w:rsidR="003F7E64" w:rsidRPr="00511A7C">
        <w:rPr>
          <w:rFonts w:cstheme="minorHAnsi"/>
          <w:sz w:val="24"/>
          <w:szCs w:val="24"/>
        </w:rPr>
        <w:t xml:space="preserve"> fence quality</w:t>
      </w:r>
      <w:r w:rsidR="00D21BBF" w:rsidRPr="00511A7C">
        <w:rPr>
          <w:rFonts w:cstheme="minorHAnsi"/>
          <w:sz w:val="24"/>
          <w:szCs w:val="24"/>
        </w:rPr>
        <w:t xml:space="preserve">, </w:t>
      </w:r>
      <w:r w:rsidR="003F7E64" w:rsidRPr="00511A7C">
        <w:rPr>
          <w:rFonts w:cstheme="minorHAnsi"/>
          <w:sz w:val="24"/>
          <w:szCs w:val="24"/>
        </w:rPr>
        <w:t>and miscellaneous features</w:t>
      </w:r>
      <w:r w:rsidR="00D21BBF" w:rsidRPr="00511A7C">
        <w:rPr>
          <w:rFonts w:cstheme="minorHAnsi"/>
          <w:sz w:val="24"/>
          <w:szCs w:val="24"/>
        </w:rPr>
        <w:t xml:space="preserve"> </w:t>
      </w:r>
      <w:r w:rsidR="003F7E64" w:rsidRPr="00511A7C">
        <w:rPr>
          <w:rFonts w:cstheme="minorHAnsi"/>
          <w:sz w:val="24"/>
          <w:szCs w:val="24"/>
        </w:rPr>
        <w:t>had large portions of</w:t>
      </w:r>
      <w:r w:rsidR="00D21BBF" w:rsidRPr="00511A7C">
        <w:rPr>
          <w:rFonts w:cstheme="minorHAnsi"/>
          <w:sz w:val="24"/>
          <w:szCs w:val="24"/>
        </w:rPr>
        <w:t xml:space="preserve"> </w:t>
      </w:r>
      <w:r w:rsidR="00EC293E" w:rsidRPr="00511A7C">
        <w:rPr>
          <w:rFonts w:cstheme="minorHAnsi"/>
          <w:sz w:val="24"/>
          <w:szCs w:val="24"/>
        </w:rPr>
        <w:t xml:space="preserve">the </w:t>
      </w:r>
      <w:r w:rsidR="003F7E64" w:rsidRPr="00511A7C">
        <w:rPr>
          <w:rFonts w:cstheme="minorHAnsi"/>
          <w:sz w:val="24"/>
          <w:szCs w:val="24"/>
        </w:rPr>
        <w:t>data</w:t>
      </w:r>
      <w:r w:rsidR="00EC293E" w:rsidRPr="00511A7C">
        <w:rPr>
          <w:rFonts w:cstheme="minorHAnsi"/>
          <w:sz w:val="24"/>
          <w:szCs w:val="24"/>
        </w:rPr>
        <w:t xml:space="preserve"> missing</w:t>
      </w:r>
      <w:r w:rsidR="00D21BBF" w:rsidRPr="00511A7C">
        <w:rPr>
          <w:rFonts w:cstheme="minorHAnsi"/>
          <w:sz w:val="24"/>
          <w:szCs w:val="24"/>
        </w:rPr>
        <w:t xml:space="preserve">. </w:t>
      </w:r>
      <w:ins w:id="3" w:author="Dan Hoogasian" w:date="2022-08-09T13:31:00Z">
        <w:r w:rsidR="00C03877" w:rsidRPr="00511A7C">
          <w:rPr>
            <w:rFonts w:cstheme="minorHAnsi"/>
            <w:sz w:val="24"/>
            <w:szCs w:val="24"/>
          </w:rPr>
          <w:t>For c</w:t>
        </w:r>
      </w:ins>
      <w:ins w:id="4" w:author="Dan Hoogasian" w:date="2022-08-09T13:32:00Z">
        <w:r w:rsidR="00C03877" w:rsidRPr="00511A7C">
          <w:rPr>
            <w:rFonts w:cstheme="minorHAnsi"/>
            <w:sz w:val="24"/>
            <w:szCs w:val="24"/>
          </w:rPr>
          <w:t>onvenience, we dropped these attributes before analysis</w:t>
        </w:r>
      </w:ins>
      <w:ins w:id="5" w:author="Dan Hoogasian" w:date="2022-08-09T13:35:00Z">
        <w:r w:rsidR="0097450E" w:rsidRPr="00511A7C">
          <w:rPr>
            <w:rFonts w:cstheme="minorHAnsi"/>
            <w:sz w:val="24"/>
            <w:szCs w:val="24"/>
          </w:rPr>
          <w:t xml:space="preserve"> s</w:t>
        </w:r>
      </w:ins>
      <w:ins w:id="6" w:author="Dan Hoogasian" w:date="2022-08-09T13:36:00Z">
        <w:r w:rsidR="0097450E" w:rsidRPr="00511A7C">
          <w:rPr>
            <w:rFonts w:cstheme="minorHAnsi"/>
            <w:sz w:val="24"/>
            <w:szCs w:val="24"/>
          </w:rPr>
          <w:t xml:space="preserve">ince they also had little determination on the sale price. </w:t>
        </w:r>
      </w:ins>
      <w:commentRangeStart w:id="7"/>
      <w:del w:id="8" w:author="Dan Hoogasian" w:date="2022-08-09T13:42:00Z">
        <w:r w:rsidR="00D21BBF" w:rsidRPr="00511A7C" w:rsidDel="00151D04">
          <w:rPr>
            <w:rFonts w:cstheme="minorHAnsi"/>
            <w:sz w:val="24"/>
            <w:szCs w:val="24"/>
          </w:rPr>
          <w:delText xml:space="preserve">We calculate correlation coefficient among different attributes based on our coefficient matrix, we choose few columns that has higher corr coef. Value which means higher effect on determining SalePrice of house than other. Out of 80 attributes we choose 7 columns one of which is SalePrice column and other six columns have strong relationship with Sale Price. </w:delText>
        </w:r>
        <w:commentRangeEnd w:id="7"/>
        <w:r w:rsidR="00140A78" w:rsidRPr="00511A7C" w:rsidDel="00151D04">
          <w:rPr>
            <w:rStyle w:val="CommentReference"/>
            <w:sz w:val="24"/>
            <w:szCs w:val="24"/>
          </w:rPr>
          <w:commentReference w:id="7"/>
        </w:r>
      </w:del>
      <w:del w:id="9" w:author="Dan Hoogasian" w:date="2022-08-09T13:37:00Z">
        <w:r w:rsidR="00854791" w:rsidRPr="00511A7C" w:rsidDel="0097450E">
          <w:rPr>
            <w:rFonts w:cstheme="minorHAnsi"/>
            <w:sz w:val="24"/>
            <w:szCs w:val="24"/>
          </w:rPr>
          <w:delText>F</w:delText>
        </w:r>
      </w:del>
      <w:del w:id="10" w:author="Dan Hoogasian" w:date="2022-08-09T13:36:00Z">
        <w:r w:rsidR="00854791" w:rsidRPr="00511A7C" w:rsidDel="0097450E">
          <w:rPr>
            <w:rFonts w:cstheme="minorHAnsi"/>
            <w:sz w:val="24"/>
            <w:szCs w:val="24"/>
          </w:rPr>
          <w:delText>or</w:delText>
        </w:r>
      </w:del>
      <w:r w:rsidR="00D21BBF" w:rsidRPr="00511A7C">
        <w:rPr>
          <w:rFonts w:cstheme="minorHAnsi"/>
          <w:sz w:val="24"/>
          <w:szCs w:val="24"/>
        </w:rPr>
        <w:t>After dropping th</w:t>
      </w:r>
      <w:ins w:id="11" w:author="Dan Hoogasian" w:date="2022-08-09T13:37:00Z">
        <w:r w:rsidR="0097450E" w:rsidRPr="00511A7C">
          <w:rPr>
            <w:rFonts w:cstheme="minorHAnsi"/>
            <w:sz w:val="24"/>
            <w:szCs w:val="24"/>
          </w:rPr>
          <w:t>e</w:t>
        </w:r>
      </w:ins>
      <w:del w:id="12" w:author="Dan Hoogasian" w:date="2022-08-09T13:37:00Z">
        <w:r w:rsidR="00D21BBF" w:rsidRPr="00511A7C" w:rsidDel="0097450E">
          <w:rPr>
            <w:rFonts w:cstheme="minorHAnsi"/>
            <w:sz w:val="24"/>
            <w:szCs w:val="24"/>
          </w:rPr>
          <w:delText>o</w:delText>
        </w:r>
      </w:del>
      <w:r w:rsidR="00D21BBF" w:rsidRPr="00511A7C">
        <w:rPr>
          <w:rFonts w:cstheme="minorHAnsi"/>
          <w:sz w:val="24"/>
          <w:szCs w:val="24"/>
        </w:rPr>
        <w:t xml:space="preserve">se columns, there are still </w:t>
      </w:r>
      <w:del w:id="13" w:author="Dan Hoogasian" w:date="2022-08-09T13:37:00Z">
        <w:r w:rsidR="00D21BBF" w:rsidRPr="00511A7C" w:rsidDel="0097450E">
          <w:rPr>
            <w:rFonts w:cstheme="minorHAnsi"/>
            <w:sz w:val="24"/>
            <w:szCs w:val="24"/>
          </w:rPr>
          <w:delText>few</w:delText>
        </w:r>
      </w:del>
      <w:r w:rsidR="00D21BBF" w:rsidRPr="00511A7C">
        <w:rPr>
          <w:rFonts w:cstheme="minorHAnsi"/>
          <w:sz w:val="24"/>
          <w:szCs w:val="24"/>
        </w:rPr>
        <w:t xml:space="preserve"> columns that ha</w:t>
      </w:r>
      <w:ins w:id="14" w:author="Dan Hoogasian" w:date="2022-08-09T13:37:00Z">
        <w:r w:rsidR="0097450E" w:rsidRPr="00511A7C">
          <w:rPr>
            <w:rFonts w:cstheme="minorHAnsi"/>
            <w:sz w:val="24"/>
            <w:szCs w:val="24"/>
          </w:rPr>
          <w:t>ve</w:t>
        </w:r>
      </w:ins>
      <w:del w:id="15" w:author="Dan Hoogasian" w:date="2022-08-09T13:37:00Z">
        <w:r w:rsidR="00D21BBF" w:rsidRPr="00511A7C" w:rsidDel="0097450E">
          <w:rPr>
            <w:rFonts w:cstheme="minorHAnsi"/>
            <w:sz w:val="24"/>
            <w:szCs w:val="24"/>
          </w:rPr>
          <w:delText>s</w:delText>
        </w:r>
      </w:del>
      <w:r w:rsidR="00D21BBF" w:rsidRPr="00511A7C">
        <w:rPr>
          <w:rFonts w:cstheme="minorHAnsi"/>
          <w:sz w:val="24"/>
          <w:szCs w:val="24"/>
        </w:rPr>
        <w:t xml:space="preserve"> N</w:t>
      </w:r>
      <w:del w:id="16" w:author="Dan Hoogasian" w:date="2022-08-09T13:37:00Z">
        <w:r w:rsidR="00D21BBF" w:rsidRPr="00511A7C" w:rsidDel="0097450E">
          <w:rPr>
            <w:rFonts w:cstheme="minorHAnsi"/>
            <w:sz w:val="24"/>
            <w:szCs w:val="24"/>
          </w:rPr>
          <w:delText>A</w:delText>
        </w:r>
      </w:del>
      <w:ins w:id="17" w:author="Dan Hoogasian" w:date="2022-08-09T13:37:00Z">
        <w:r w:rsidR="0097450E" w:rsidRPr="00511A7C">
          <w:rPr>
            <w:rFonts w:cstheme="minorHAnsi"/>
            <w:sz w:val="24"/>
            <w:szCs w:val="24"/>
          </w:rPr>
          <w:t>a</w:t>
        </w:r>
      </w:ins>
      <w:r w:rsidR="00D21BBF" w:rsidRPr="00511A7C">
        <w:rPr>
          <w:rFonts w:cstheme="minorHAnsi"/>
          <w:sz w:val="24"/>
          <w:szCs w:val="24"/>
        </w:rPr>
        <w:t xml:space="preserve">N values which </w:t>
      </w:r>
      <w:ins w:id="18" w:author="Dan Hoogasian" w:date="2022-08-09T13:37:00Z">
        <w:r w:rsidR="0097450E" w:rsidRPr="00511A7C">
          <w:rPr>
            <w:rFonts w:cstheme="minorHAnsi"/>
            <w:sz w:val="24"/>
            <w:szCs w:val="24"/>
          </w:rPr>
          <w:t>needed to be</w:t>
        </w:r>
      </w:ins>
      <w:del w:id="19" w:author="Dan Hoogasian" w:date="2022-08-09T13:37:00Z">
        <w:r w:rsidR="00D21BBF" w:rsidRPr="00511A7C" w:rsidDel="0097450E">
          <w:rPr>
            <w:rFonts w:cstheme="minorHAnsi"/>
            <w:sz w:val="24"/>
            <w:szCs w:val="24"/>
          </w:rPr>
          <w:delText>must</w:delText>
        </w:r>
      </w:del>
      <w:r w:rsidR="00D21BBF" w:rsidRPr="00511A7C">
        <w:rPr>
          <w:rFonts w:cstheme="minorHAnsi"/>
          <w:sz w:val="24"/>
          <w:szCs w:val="24"/>
        </w:rPr>
        <w:t xml:space="preserve"> fixed before doing analysis. For convenience, we dropped all NaN values instead of imputing null values. </w:t>
      </w:r>
      <w:r w:rsidRPr="00511A7C">
        <w:rPr>
          <w:rFonts w:cstheme="minorHAnsi"/>
          <w:sz w:val="24"/>
          <w:szCs w:val="24"/>
        </w:rPr>
        <w:t xml:space="preserve">This left us with a 7 by 1,438 cleaned data set ready for processing. </w:t>
      </w:r>
      <w:del w:id="20" w:author="Dan Hoogasian" w:date="2022-08-09T13:42:00Z">
        <w:r w:rsidR="00D21BBF" w:rsidRPr="00511A7C" w:rsidDel="00151D04">
          <w:rPr>
            <w:rFonts w:cstheme="minorHAnsi"/>
            <w:sz w:val="24"/>
            <w:szCs w:val="24"/>
          </w:rPr>
          <w:delText>Now we have 7 *1438 dimension cleaned data set ready processing.</w:delText>
        </w:r>
        <w:commentRangeStart w:id="21"/>
        <w:commentRangeEnd w:id="21"/>
        <w:r w:rsidR="00D21BBF" w:rsidRPr="00511A7C" w:rsidDel="00151D04">
          <w:rPr>
            <w:rFonts w:cstheme="minorHAnsi"/>
            <w:sz w:val="24"/>
            <w:szCs w:val="24"/>
          </w:rPr>
          <w:commentReference w:id="21"/>
        </w:r>
      </w:del>
    </w:p>
    <w:p w14:paraId="6F07ABC6" w14:textId="7B31A8B6" w:rsidR="00B766CD" w:rsidRPr="00511A7C" w:rsidRDefault="00721088" w:rsidP="00E40C26">
      <w:pPr>
        <w:rPr>
          <w:rFonts w:cstheme="minorHAnsi"/>
          <w:sz w:val="24"/>
          <w:szCs w:val="24"/>
        </w:rPr>
      </w:pPr>
      <w:r w:rsidRPr="00511A7C">
        <w:rPr>
          <w:rFonts w:cstheme="minorHAnsi"/>
          <w:sz w:val="24"/>
          <w:szCs w:val="24"/>
        </w:rPr>
        <w:tab/>
      </w:r>
      <w:r w:rsidR="004C0225" w:rsidRPr="00511A7C">
        <w:rPr>
          <w:rFonts w:cstheme="minorHAnsi"/>
          <w:sz w:val="24"/>
          <w:szCs w:val="24"/>
        </w:rPr>
        <w:t xml:space="preserve">The data needed a good amount of preprocessing before it could be </w:t>
      </w:r>
      <w:r w:rsidR="00370ABF" w:rsidRPr="00511A7C">
        <w:rPr>
          <w:rFonts w:cstheme="minorHAnsi"/>
          <w:sz w:val="24"/>
          <w:szCs w:val="24"/>
        </w:rPr>
        <w:t>analyzed</w:t>
      </w:r>
      <w:r w:rsidR="004C0225" w:rsidRPr="00511A7C">
        <w:rPr>
          <w:rFonts w:cstheme="minorHAnsi"/>
          <w:sz w:val="24"/>
          <w:szCs w:val="24"/>
        </w:rPr>
        <w:t xml:space="preserve">. </w:t>
      </w:r>
      <w:r w:rsidR="00864C32" w:rsidRPr="00511A7C">
        <w:rPr>
          <w:rFonts w:cstheme="minorHAnsi"/>
          <w:sz w:val="24"/>
          <w:szCs w:val="24"/>
        </w:rPr>
        <w:t>Some</w:t>
      </w:r>
      <w:r w:rsidR="004C0225" w:rsidRPr="00511A7C">
        <w:rPr>
          <w:rFonts w:cstheme="minorHAnsi"/>
          <w:sz w:val="24"/>
          <w:szCs w:val="24"/>
        </w:rPr>
        <w:t xml:space="preserve"> of the attributes</w:t>
      </w:r>
      <w:r w:rsidR="00864C32" w:rsidRPr="00511A7C">
        <w:rPr>
          <w:rFonts w:cstheme="minorHAnsi"/>
          <w:sz w:val="24"/>
          <w:szCs w:val="24"/>
        </w:rPr>
        <w:t xml:space="preserve"> weren’t applicable to a large portion of houses, so they had zero or no values.</w:t>
      </w:r>
      <w:r w:rsidR="004C0225" w:rsidRPr="00511A7C">
        <w:rPr>
          <w:rFonts w:cstheme="minorHAnsi"/>
          <w:sz w:val="24"/>
          <w:szCs w:val="24"/>
        </w:rPr>
        <w:t xml:space="preserve"> </w:t>
      </w:r>
      <w:r w:rsidR="00A37B40" w:rsidRPr="00511A7C">
        <w:rPr>
          <w:rFonts w:cstheme="minorHAnsi"/>
          <w:sz w:val="24"/>
          <w:szCs w:val="24"/>
        </w:rPr>
        <w:t>The qualitative attributes were converted to a numerical representation for the analysis. Outlier</w:t>
      </w:r>
      <w:r w:rsidR="004F7F28" w:rsidRPr="00511A7C">
        <w:rPr>
          <w:rFonts w:cstheme="minorHAnsi"/>
          <w:sz w:val="24"/>
          <w:szCs w:val="24"/>
        </w:rPr>
        <w:t xml:space="preserve">s were determined as being more than three standard deviations from the mean of each </w:t>
      </w:r>
      <w:r w:rsidR="004F7F28" w:rsidRPr="00511A7C">
        <w:rPr>
          <w:rFonts w:cstheme="minorHAnsi"/>
          <w:sz w:val="24"/>
          <w:szCs w:val="24"/>
        </w:rPr>
        <w:lastRenderedPageBreak/>
        <w:t xml:space="preserve">attribute and were removed for analysis. </w:t>
      </w:r>
      <w:commentRangeStart w:id="22"/>
      <w:r w:rsidR="00774988" w:rsidRPr="00511A7C">
        <w:rPr>
          <w:rFonts w:cstheme="minorHAnsi"/>
          <w:sz w:val="24"/>
          <w:szCs w:val="24"/>
        </w:rPr>
        <w:t>This included removing the 19 houses that sold for more than $426,000 and one that sold for under $35,000</w:t>
      </w:r>
      <w:commentRangeEnd w:id="22"/>
      <w:r w:rsidR="00AE3A42" w:rsidRPr="00511A7C">
        <w:rPr>
          <w:rStyle w:val="CommentReference"/>
          <w:rFonts w:cstheme="minorHAnsi"/>
          <w:sz w:val="24"/>
          <w:szCs w:val="24"/>
        </w:rPr>
        <w:commentReference w:id="22"/>
      </w:r>
      <w:r w:rsidR="00774988" w:rsidRPr="00511A7C">
        <w:rPr>
          <w:rFonts w:cstheme="minorHAnsi"/>
          <w:sz w:val="24"/>
          <w:szCs w:val="24"/>
        </w:rPr>
        <w:t>.</w:t>
      </w:r>
    </w:p>
    <w:p w14:paraId="3B22506B" w14:textId="78CEEAB4" w:rsidR="00D21BBF" w:rsidRPr="00511A7C" w:rsidRDefault="00D41692" w:rsidP="00E40C26">
      <w:pPr>
        <w:pStyle w:val="ListParagraph"/>
        <w:numPr>
          <w:ilvl w:val="0"/>
          <w:numId w:val="1"/>
        </w:numPr>
        <w:rPr>
          <w:rFonts w:cstheme="minorHAnsi"/>
          <w:sz w:val="24"/>
          <w:szCs w:val="24"/>
        </w:rPr>
      </w:pPr>
      <w:r w:rsidRPr="00511A7C">
        <w:rPr>
          <w:rFonts w:cstheme="minorHAnsi"/>
          <w:sz w:val="24"/>
          <w:szCs w:val="24"/>
        </w:rPr>
        <w:t>Basic M</w:t>
      </w:r>
      <w:r w:rsidR="00D21BBF" w:rsidRPr="00511A7C">
        <w:rPr>
          <w:rFonts w:cstheme="minorHAnsi"/>
          <w:sz w:val="24"/>
          <w:szCs w:val="24"/>
        </w:rPr>
        <w:t xml:space="preserve">ethods and </w:t>
      </w:r>
      <w:r w:rsidRPr="00511A7C">
        <w:rPr>
          <w:rFonts w:cstheme="minorHAnsi"/>
          <w:sz w:val="24"/>
          <w:szCs w:val="24"/>
        </w:rPr>
        <w:t>T</w:t>
      </w:r>
      <w:r w:rsidR="00D21BBF" w:rsidRPr="00511A7C">
        <w:rPr>
          <w:rFonts w:cstheme="minorHAnsi"/>
          <w:sz w:val="24"/>
          <w:szCs w:val="24"/>
        </w:rPr>
        <w:t>echniques</w:t>
      </w:r>
    </w:p>
    <w:p w14:paraId="2196D0BE" w14:textId="099E6869" w:rsidR="00721088" w:rsidRPr="00511A7C" w:rsidRDefault="00B766CD" w:rsidP="00E40C26">
      <w:pPr>
        <w:rPr>
          <w:rFonts w:cstheme="minorHAnsi"/>
          <w:sz w:val="24"/>
          <w:szCs w:val="24"/>
        </w:rPr>
      </w:pPr>
      <w:r w:rsidRPr="00511A7C">
        <w:rPr>
          <w:rFonts w:cstheme="minorHAnsi"/>
          <w:sz w:val="24"/>
          <w:szCs w:val="24"/>
        </w:rPr>
        <w:tab/>
      </w:r>
      <w:r w:rsidR="00721088" w:rsidRPr="00511A7C">
        <w:rPr>
          <w:rFonts w:cstheme="minorHAnsi"/>
          <w:sz w:val="24"/>
          <w:szCs w:val="24"/>
        </w:rPr>
        <w:t xml:space="preserve">Many of the data attributes </w:t>
      </w:r>
      <w:r w:rsidR="004C0225" w:rsidRPr="00511A7C">
        <w:rPr>
          <w:rFonts w:cstheme="minorHAnsi"/>
          <w:sz w:val="24"/>
          <w:szCs w:val="24"/>
        </w:rPr>
        <w:t xml:space="preserve">didn’t </w:t>
      </w:r>
      <w:r w:rsidR="00A37B40" w:rsidRPr="00511A7C">
        <w:rPr>
          <w:rFonts w:cstheme="minorHAnsi"/>
          <w:sz w:val="24"/>
          <w:szCs w:val="24"/>
        </w:rPr>
        <w:t>ha</w:t>
      </w:r>
      <w:r w:rsidR="00774988" w:rsidRPr="00511A7C">
        <w:rPr>
          <w:rFonts w:cstheme="minorHAnsi"/>
          <w:sz w:val="24"/>
          <w:szCs w:val="24"/>
        </w:rPr>
        <w:t>ve</w:t>
      </w:r>
      <w:r w:rsidR="00A37B40" w:rsidRPr="00511A7C">
        <w:rPr>
          <w:rFonts w:cstheme="minorHAnsi"/>
          <w:sz w:val="24"/>
          <w:szCs w:val="24"/>
        </w:rPr>
        <w:t xml:space="preserve"> a significant determination on the sale price, so we </w:t>
      </w:r>
      <w:r w:rsidR="00270248" w:rsidRPr="00511A7C">
        <w:rPr>
          <w:rFonts w:cstheme="minorHAnsi"/>
          <w:sz w:val="24"/>
          <w:szCs w:val="24"/>
        </w:rPr>
        <w:t xml:space="preserve">used a linear regression model function </w:t>
      </w:r>
      <w:r w:rsidR="002F4C19" w:rsidRPr="00511A7C">
        <w:rPr>
          <w:rFonts w:cstheme="minorHAnsi"/>
          <w:sz w:val="24"/>
          <w:szCs w:val="24"/>
        </w:rPr>
        <w:t xml:space="preserve">from the scipy module </w:t>
      </w:r>
      <w:r w:rsidR="00270248" w:rsidRPr="00511A7C">
        <w:rPr>
          <w:rFonts w:cstheme="minorHAnsi"/>
          <w:sz w:val="24"/>
          <w:szCs w:val="24"/>
        </w:rPr>
        <w:t>to determine the correlation each attribute had on the sale price</w:t>
      </w:r>
      <w:r w:rsidR="00F00B8F" w:rsidRPr="00511A7C">
        <w:rPr>
          <w:rFonts w:cstheme="minorHAnsi"/>
          <w:sz w:val="24"/>
          <w:szCs w:val="24"/>
        </w:rPr>
        <w:t xml:space="preserve">. In this model, it is called the R-value or the Pearson correlation coefficient. </w:t>
      </w:r>
      <w:r w:rsidR="002844D1" w:rsidRPr="00511A7C">
        <w:rPr>
          <w:rFonts w:cstheme="minorHAnsi"/>
          <w:sz w:val="24"/>
          <w:szCs w:val="24"/>
        </w:rPr>
        <w:t xml:space="preserve">There are many ways to calculate the correlation between variables, but for we used one of the most standard techniques here, for our first extension idea. </w:t>
      </w:r>
      <w:r w:rsidR="00F00B8F" w:rsidRPr="00511A7C">
        <w:rPr>
          <w:rFonts w:cstheme="minorHAnsi"/>
          <w:sz w:val="24"/>
          <w:szCs w:val="24"/>
        </w:rPr>
        <w:t>It has a range of -1 to 1, with 0 being no correlation, 1 being a perfectly positive correlation, and -1 being a perfectly negative correlation.</w:t>
      </w:r>
      <w:r w:rsidRPr="00511A7C">
        <w:rPr>
          <w:rFonts w:cstheme="minorHAnsi"/>
          <w:sz w:val="24"/>
          <w:szCs w:val="24"/>
        </w:rPr>
        <w:t xml:space="preserve"> We set the threshold for significance at -.6 and .6. This gave us the following six attributes to use for our machine learning program: overall quality, exterior quality, </w:t>
      </w:r>
      <w:r w:rsidR="008E6C9D" w:rsidRPr="00511A7C">
        <w:rPr>
          <w:rFonts w:cstheme="minorHAnsi"/>
          <w:sz w:val="24"/>
          <w:szCs w:val="24"/>
        </w:rPr>
        <w:t>above ground living area square footage,</w:t>
      </w:r>
      <w:r w:rsidRPr="00511A7C">
        <w:rPr>
          <w:rFonts w:cstheme="minorHAnsi"/>
          <w:sz w:val="24"/>
          <w:szCs w:val="24"/>
        </w:rPr>
        <w:t xml:space="preserve"> </w:t>
      </w:r>
      <w:r w:rsidR="008E6C9D" w:rsidRPr="00511A7C">
        <w:rPr>
          <w:rFonts w:cstheme="minorHAnsi"/>
          <w:sz w:val="24"/>
          <w:szCs w:val="24"/>
        </w:rPr>
        <w:t>k</w:t>
      </w:r>
      <w:r w:rsidRPr="00511A7C">
        <w:rPr>
          <w:rFonts w:cstheme="minorHAnsi"/>
          <w:sz w:val="24"/>
          <w:szCs w:val="24"/>
        </w:rPr>
        <w:t>itchen</w:t>
      </w:r>
      <w:r w:rsidR="008E6C9D" w:rsidRPr="00511A7C">
        <w:rPr>
          <w:rFonts w:cstheme="minorHAnsi"/>
          <w:sz w:val="24"/>
          <w:szCs w:val="24"/>
        </w:rPr>
        <w:t xml:space="preserve"> q</w:t>
      </w:r>
      <w:r w:rsidRPr="00511A7C">
        <w:rPr>
          <w:rFonts w:cstheme="minorHAnsi"/>
          <w:sz w:val="24"/>
          <w:szCs w:val="24"/>
        </w:rPr>
        <w:t>ual</w:t>
      </w:r>
      <w:r w:rsidR="008E6C9D" w:rsidRPr="00511A7C">
        <w:rPr>
          <w:rFonts w:cstheme="minorHAnsi"/>
          <w:sz w:val="24"/>
          <w:szCs w:val="24"/>
        </w:rPr>
        <w:t>ity</w:t>
      </w:r>
      <w:r w:rsidRPr="00511A7C">
        <w:rPr>
          <w:rFonts w:cstheme="minorHAnsi"/>
          <w:sz w:val="24"/>
          <w:szCs w:val="24"/>
        </w:rPr>
        <w:t xml:space="preserve">, </w:t>
      </w:r>
      <w:r w:rsidR="008E6C9D" w:rsidRPr="00511A7C">
        <w:rPr>
          <w:rFonts w:cstheme="minorHAnsi"/>
          <w:sz w:val="24"/>
          <w:szCs w:val="24"/>
        </w:rPr>
        <w:t>size of garage in car capacity</w:t>
      </w:r>
      <w:r w:rsidRPr="00511A7C">
        <w:rPr>
          <w:rFonts w:cstheme="minorHAnsi"/>
          <w:sz w:val="24"/>
          <w:szCs w:val="24"/>
        </w:rPr>
        <w:t xml:space="preserve">, </w:t>
      </w:r>
      <w:r w:rsidR="008E6C9D" w:rsidRPr="00511A7C">
        <w:rPr>
          <w:rFonts w:cstheme="minorHAnsi"/>
          <w:sz w:val="24"/>
          <w:szCs w:val="24"/>
        </w:rPr>
        <w:t xml:space="preserve">and garage square footage. Some of these features </w:t>
      </w:r>
      <w:r w:rsidR="004979F2" w:rsidRPr="00511A7C">
        <w:rPr>
          <w:rFonts w:cstheme="minorHAnsi"/>
          <w:sz w:val="24"/>
          <w:szCs w:val="24"/>
        </w:rPr>
        <w:t>might not</w:t>
      </w:r>
      <w:r w:rsidR="008E6C9D" w:rsidRPr="00511A7C">
        <w:rPr>
          <w:rFonts w:cstheme="minorHAnsi"/>
          <w:sz w:val="24"/>
          <w:szCs w:val="24"/>
        </w:rPr>
        <w:t xml:space="preserve"> be significant in most parts of the county, but </w:t>
      </w:r>
      <w:r w:rsidR="007110FD" w:rsidRPr="00511A7C">
        <w:rPr>
          <w:rFonts w:cstheme="minorHAnsi"/>
          <w:sz w:val="24"/>
          <w:szCs w:val="24"/>
        </w:rPr>
        <w:t xml:space="preserve">likely due </w:t>
      </w:r>
      <w:r w:rsidR="008E6C9D" w:rsidRPr="00511A7C">
        <w:rPr>
          <w:rFonts w:cstheme="minorHAnsi"/>
          <w:sz w:val="24"/>
          <w:szCs w:val="24"/>
        </w:rPr>
        <w:t xml:space="preserve">to </w:t>
      </w:r>
      <w:r w:rsidR="004979F2" w:rsidRPr="00511A7C">
        <w:rPr>
          <w:rFonts w:cstheme="minorHAnsi"/>
          <w:sz w:val="24"/>
          <w:szCs w:val="24"/>
        </w:rPr>
        <w:t>themed-west location</w:t>
      </w:r>
      <w:r w:rsidR="00584DE6" w:rsidRPr="00511A7C">
        <w:rPr>
          <w:rFonts w:cstheme="minorHAnsi"/>
          <w:sz w:val="24"/>
          <w:szCs w:val="24"/>
        </w:rPr>
        <w:t xml:space="preserve">, </w:t>
      </w:r>
      <w:r w:rsidR="007110FD" w:rsidRPr="00511A7C">
        <w:rPr>
          <w:rFonts w:cstheme="minorHAnsi"/>
          <w:sz w:val="24"/>
          <w:szCs w:val="24"/>
        </w:rPr>
        <w:t>these features were more important.</w:t>
      </w:r>
    </w:p>
    <w:p w14:paraId="4A4A8BF7" w14:textId="7143C847" w:rsidR="004979F2" w:rsidRPr="00511A7C" w:rsidRDefault="003C5394" w:rsidP="00E40C26">
      <w:pPr>
        <w:rPr>
          <w:rFonts w:cstheme="minorHAnsi"/>
          <w:sz w:val="24"/>
          <w:szCs w:val="24"/>
        </w:rPr>
      </w:pPr>
      <w:r w:rsidRPr="00511A7C">
        <w:rPr>
          <w:rFonts w:cstheme="minorHAnsi"/>
          <w:sz w:val="24"/>
          <w:szCs w:val="24"/>
        </w:rPr>
        <w:tab/>
      </w:r>
      <w:r w:rsidR="00E22418" w:rsidRPr="00511A7C">
        <w:rPr>
          <w:rFonts w:cstheme="minorHAnsi"/>
          <w:sz w:val="24"/>
          <w:szCs w:val="24"/>
        </w:rPr>
        <w:t xml:space="preserve">We used the matplotlib module to get some basic plots of the data. </w:t>
      </w:r>
      <w:r w:rsidR="00310A62">
        <w:rPr>
          <w:rFonts w:cstheme="minorHAnsi"/>
          <w:sz w:val="24"/>
          <w:szCs w:val="24"/>
        </w:rPr>
        <w:t>His</w:t>
      </w:r>
      <w:r w:rsidR="008546C6">
        <w:rPr>
          <w:rFonts w:cstheme="minorHAnsi"/>
          <w:sz w:val="24"/>
          <w:szCs w:val="24"/>
        </w:rPr>
        <w:t>t</w:t>
      </w:r>
      <w:r w:rsidR="00310A62">
        <w:rPr>
          <w:rFonts w:cstheme="minorHAnsi"/>
          <w:sz w:val="24"/>
          <w:szCs w:val="24"/>
        </w:rPr>
        <w:t xml:space="preserve">ograms are a good way to visualize continue data, which our predicted values were. </w:t>
      </w:r>
      <w:r w:rsidRPr="00511A7C">
        <w:rPr>
          <w:rFonts w:cstheme="minorHAnsi"/>
          <w:sz w:val="24"/>
          <w:szCs w:val="24"/>
        </w:rPr>
        <w:t>When looking at a histogram of the R-values, it hold</w:t>
      </w:r>
      <w:r w:rsidR="007050E9" w:rsidRPr="00511A7C">
        <w:rPr>
          <w:rFonts w:cstheme="minorHAnsi"/>
          <w:sz w:val="24"/>
          <w:szCs w:val="24"/>
        </w:rPr>
        <w:t>s</w:t>
      </w:r>
      <w:r w:rsidRPr="00511A7C">
        <w:rPr>
          <w:rFonts w:cstheme="minorHAnsi"/>
          <w:sz w:val="24"/>
          <w:szCs w:val="24"/>
        </w:rPr>
        <w:t xml:space="preserve"> a mostly normal distribution, skewed slightly left</w:t>
      </w:r>
      <w:r w:rsidR="002504BE" w:rsidRPr="00511A7C">
        <w:rPr>
          <w:rFonts w:cstheme="minorHAnsi"/>
          <w:sz w:val="24"/>
          <w:szCs w:val="24"/>
        </w:rPr>
        <w:t xml:space="preserve"> </w:t>
      </w:r>
      <w:r w:rsidR="007050E9" w:rsidRPr="00511A7C">
        <w:rPr>
          <w:rFonts w:cstheme="minorHAnsi"/>
          <w:sz w:val="24"/>
          <w:szCs w:val="24"/>
        </w:rPr>
        <w:t>with more values being slightly more positive than negative</w:t>
      </w:r>
      <w:r w:rsidRPr="00511A7C">
        <w:rPr>
          <w:rFonts w:cstheme="minorHAnsi"/>
          <w:sz w:val="24"/>
          <w:szCs w:val="24"/>
        </w:rPr>
        <w:t xml:space="preserve">. </w:t>
      </w:r>
      <w:r w:rsidR="00F9640F" w:rsidRPr="00511A7C">
        <w:rPr>
          <w:rFonts w:cstheme="minorHAnsi"/>
          <w:sz w:val="24"/>
          <w:szCs w:val="24"/>
        </w:rPr>
        <w:t xml:space="preserve">Scatter plots are </w:t>
      </w:r>
      <w:r w:rsidR="00310A62">
        <w:rPr>
          <w:rFonts w:cstheme="minorHAnsi"/>
          <w:sz w:val="24"/>
          <w:szCs w:val="24"/>
        </w:rPr>
        <w:t>good</w:t>
      </w:r>
      <w:r w:rsidR="00F9640F" w:rsidRPr="00511A7C">
        <w:rPr>
          <w:rFonts w:cstheme="minorHAnsi"/>
          <w:sz w:val="24"/>
          <w:szCs w:val="24"/>
        </w:rPr>
        <w:t xml:space="preserve"> to visualize the data when you initially look at it. The scatter plots for each attribute compared with the sale price are</w:t>
      </w:r>
      <w:r w:rsidR="00AE3A42" w:rsidRPr="00511A7C">
        <w:rPr>
          <w:rFonts w:cstheme="minorHAnsi"/>
          <w:sz w:val="24"/>
          <w:szCs w:val="24"/>
        </w:rPr>
        <w:t xml:space="preserve"> all sloping upward, as we would expect.</w:t>
      </w:r>
    </w:p>
    <w:p w14:paraId="5C012BB3" w14:textId="55B58C2F" w:rsidR="00706E19" w:rsidRDefault="00F1473D" w:rsidP="00E40C26">
      <w:pPr>
        <w:rPr>
          <w:rFonts w:cstheme="minorHAnsi"/>
          <w:sz w:val="24"/>
          <w:szCs w:val="24"/>
        </w:rPr>
      </w:pPr>
      <w:r w:rsidRPr="00511A7C">
        <w:rPr>
          <w:rFonts w:cstheme="minorHAnsi"/>
          <w:sz w:val="24"/>
          <w:szCs w:val="24"/>
        </w:rPr>
        <w:tab/>
        <w:t xml:space="preserve">The sklearn module was used for the machine learning. We used </w:t>
      </w:r>
      <w:r w:rsidR="00F42F75" w:rsidRPr="00511A7C">
        <w:rPr>
          <w:rFonts w:cstheme="minorHAnsi"/>
          <w:sz w:val="24"/>
          <w:szCs w:val="24"/>
        </w:rPr>
        <w:t xml:space="preserve">train_test_split from </w:t>
      </w:r>
      <w:r w:rsidRPr="00511A7C">
        <w:rPr>
          <w:rFonts w:cstheme="minorHAnsi"/>
          <w:sz w:val="24"/>
          <w:szCs w:val="24"/>
        </w:rPr>
        <w:t xml:space="preserve">the </w:t>
      </w:r>
      <w:r w:rsidR="00F42F75" w:rsidRPr="00511A7C">
        <w:rPr>
          <w:rFonts w:cstheme="minorHAnsi"/>
          <w:sz w:val="24"/>
          <w:szCs w:val="24"/>
        </w:rPr>
        <w:t xml:space="preserve">model_selection function package to divide our data into two-folded sets. </w:t>
      </w:r>
      <w:r w:rsidR="00B57B6F">
        <w:rPr>
          <w:rFonts w:cstheme="minorHAnsi"/>
          <w:sz w:val="24"/>
          <w:szCs w:val="24"/>
        </w:rPr>
        <w:t xml:space="preserve">It is important to split the data into appropriately sized test and train sets because you want to make sure you have sufficient data for both parts. </w:t>
      </w:r>
      <w:r w:rsidR="007E185A">
        <w:rPr>
          <w:rFonts w:cstheme="minorHAnsi"/>
          <w:sz w:val="24"/>
          <w:szCs w:val="24"/>
        </w:rPr>
        <w:t>It is a bad idea</w:t>
      </w:r>
      <w:r w:rsidR="009062D7">
        <w:rPr>
          <w:rFonts w:cstheme="minorHAnsi"/>
          <w:sz w:val="24"/>
          <w:szCs w:val="24"/>
        </w:rPr>
        <w:t xml:space="preserve"> to test on the same data you used for training, which is called data leakage. This causes your model to be unrealistically </w:t>
      </w:r>
      <w:r w:rsidR="007E185A">
        <w:rPr>
          <w:rFonts w:cstheme="minorHAnsi"/>
          <w:sz w:val="24"/>
          <w:szCs w:val="24"/>
        </w:rPr>
        <w:t>accurate</w:t>
      </w:r>
      <w:r w:rsidR="009062D7">
        <w:rPr>
          <w:rFonts w:cstheme="minorHAnsi"/>
          <w:sz w:val="24"/>
          <w:szCs w:val="24"/>
        </w:rPr>
        <w:t xml:space="preserve">. We looked at the accuracy scores of this and it proved to be </w:t>
      </w:r>
      <w:r w:rsidR="007E185A">
        <w:rPr>
          <w:rFonts w:cstheme="minorHAnsi"/>
          <w:sz w:val="24"/>
          <w:szCs w:val="24"/>
        </w:rPr>
        <w:t>immensely</w:t>
      </w:r>
      <w:r w:rsidR="009062D7">
        <w:rPr>
          <w:rFonts w:cstheme="minorHAnsi"/>
          <w:sz w:val="24"/>
          <w:szCs w:val="24"/>
        </w:rPr>
        <w:t xml:space="preserve"> true.</w:t>
      </w:r>
    </w:p>
    <w:p w14:paraId="327C0502" w14:textId="19B3E795" w:rsidR="00F1473D" w:rsidRPr="00511A7C" w:rsidRDefault="009062D7" w:rsidP="00E40C26">
      <w:pPr>
        <w:rPr>
          <w:rStyle w:val="CommentReference"/>
          <w:rFonts w:cstheme="minorHAnsi"/>
          <w:sz w:val="24"/>
          <w:szCs w:val="24"/>
        </w:rPr>
      </w:pPr>
      <w:r>
        <w:rPr>
          <w:rFonts w:cstheme="minorHAnsi"/>
          <w:sz w:val="24"/>
          <w:szCs w:val="24"/>
        </w:rPr>
        <w:t xml:space="preserve"> </w:t>
      </w:r>
      <w:r w:rsidR="00310A62">
        <w:rPr>
          <w:rFonts w:cstheme="minorHAnsi"/>
          <w:sz w:val="24"/>
          <w:szCs w:val="24"/>
        </w:rPr>
        <w:tab/>
        <w:t xml:space="preserve">Many of our attributes had values that were of different types, which meant their nominal values were not comparable. </w:t>
      </w:r>
      <w:r w:rsidR="00CE4F34" w:rsidRPr="00511A7C">
        <w:rPr>
          <w:rFonts w:cstheme="minorHAnsi"/>
          <w:sz w:val="24"/>
          <w:szCs w:val="24"/>
        </w:rPr>
        <w:t>We used some statistical functions from sklearn to calculate a scaled score of the attributes, which normalized the</w:t>
      </w:r>
      <w:r w:rsidR="00310A62">
        <w:rPr>
          <w:rFonts w:cstheme="minorHAnsi"/>
          <w:sz w:val="24"/>
          <w:szCs w:val="24"/>
        </w:rPr>
        <w:t xml:space="preserve"> values</w:t>
      </w:r>
      <w:r w:rsidR="00CE4F34" w:rsidRPr="00511A7C">
        <w:rPr>
          <w:rFonts w:cstheme="minorHAnsi"/>
          <w:sz w:val="24"/>
          <w:szCs w:val="24"/>
        </w:rPr>
        <w:t xml:space="preserve"> to comparable numbers.</w:t>
      </w:r>
    </w:p>
    <w:p w14:paraId="171384E8" w14:textId="5C5ED456" w:rsidR="00436919" w:rsidRPr="00511A7C" w:rsidRDefault="00436919" w:rsidP="00436919">
      <w:pPr>
        <w:pStyle w:val="ListParagraph"/>
        <w:numPr>
          <w:ilvl w:val="0"/>
          <w:numId w:val="1"/>
        </w:numPr>
        <w:rPr>
          <w:rStyle w:val="CommentReference"/>
          <w:rFonts w:cstheme="minorHAnsi"/>
          <w:sz w:val="24"/>
          <w:szCs w:val="24"/>
        </w:rPr>
      </w:pPr>
      <w:r w:rsidRPr="00511A7C">
        <w:rPr>
          <w:rStyle w:val="CommentReference"/>
          <w:rFonts w:cstheme="minorHAnsi"/>
          <w:sz w:val="24"/>
          <w:szCs w:val="24"/>
        </w:rPr>
        <w:t>Extensions</w:t>
      </w:r>
      <w:r w:rsidR="00D41692" w:rsidRPr="00511A7C">
        <w:rPr>
          <w:rStyle w:val="CommentReference"/>
          <w:rFonts w:cstheme="minorHAnsi"/>
          <w:sz w:val="24"/>
          <w:szCs w:val="24"/>
        </w:rPr>
        <w:t>, and</w:t>
      </w:r>
      <w:r w:rsidRPr="00511A7C">
        <w:rPr>
          <w:rStyle w:val="CommentReference"/>
          <w:rFonts w:cstheme="minorHAnsi"/>
          <w:sz w:val="24"/>
          <w:szCs w:val="24"/>
        </w:rPr>
        <w:t xml:space="preserve"> </w:t>
      </w:r>
      <w:r w:rsidR="00D41692" w:rsidRPr="00511A7C">
        <w:rPr>
          <w:rStyle w:val="CommentReference"/>
          <w:rFonts w:cstheme="minorHAnsi"/>
          <w:sz w:val="24"/>
          <w:szCs w:val="24"/>
        </w:rPr>
        <w:t>R</w:t>
      </w:r>
      <w:r w:rsidRPr="00511A7C">
        <w:rPr>
          <w:rStyle w:val="CommentReference"/>
          <w:rFonts w:cstheme="minorHAnsi"/>
          <w:sz w:val="24"/>
          <w:szCs w:val="24"/>
        </w:rPr>
        <w:t xml:space="preserve">emaining </w:t>
      </w:r>
      <w:r w:rsidR="00D41692" w:rsidRPr="00511A7C">
        <w:rPr>
          <w:rStyle w:val="CommentReference"/>
          <w:rFonts w:cstheme="minorHAnsi"/>
          <w:sz w:val="24"/>
          <w:szCs w:val="24"/>
        </w:rPr>
        <w:t>M</w:t>
      </w:r>
      <w:r w:rsidRPr="00511A7C">
        <w:rPr>
          <w:rStyle w:val="CommentReference"/>
          <w:rFonts w:cstheme="minorHAnsi"/>
          <w:sz w:val="24"/>
          <w:szCs w:val="24"/>
        </w:rPr>
        <w:t xml:space="preserve">ethods and </w:t>
      </w:r>
      <w:r w:rsidR="00D41692" w:rsidRPr="00511A7C">
        <w:rPr>
          <w:rStyle w:val="CommentReference"/>
          <w:rFonts w:cstheme="minorHAnsi"/>
          <w:sz w:val="24"/>
          <w:szCs w:val="24"/>
        </w:rPr>
        <w:t>T</w:t>
      </w:r>
      <w:r w:rsidRPr="00511A7C">
        <w:rPr>
          <w:rStyle w:val="CommentReference"/>
          <w:rFonts w:cstheme="minorHAnsi"/>
          <w:sz w:val="24"/>
          <w:szCs w:val="24"/>
        </w:rPr>
        <w:t>echni</w:t>
      </w:r>
      <w:r w:rsidR="00D41692" w:rsidRPr="00511A7C">
        <w:rPr>
          <w:rStyle w:val="CommentReference"/>
          <w:rFonts w:cstheme="minorHAnsi"/>
          <w:sz w:val="24"/>
          <w:szCs w:val="24"/>
        </w:rPr>
        <w:t>q</w:t>
      </w:r>
      <w:r w:rsidRPr="00511A7C">
        <w:rPr>
          <w:rStyle w:val="CommentReference"/>
          <w:rFonts w:cstheme="minorHAnsi"/>
          <w:sz w:val="24"/>
          <w:szCs w:val="24"/>
        </w:rPr>
        <w:t>ues</w:t>
      </w:r>
    </w:p>
    <w:p w14:paraId="1D460B43" w14:textId="4DF48891" w:rsidR="008540E8" w:rsidRPr="00511A7C" w:rsidRDefault="00436919"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The first algorithm w</w:t>
      </w:r>
      <w:r w:rsidR="008540E8" w:rsidRPr="00511A7C">
        <w:rPr>
          <w:rStyle w:val="CommentReference"/>
          <w:rFonts w:cstheme="minorHAnsi"/>
          <w:sz w:val="24"/>
          <w:szCs w:val="24"/>
        </w:rPr>
        <w:t xml:space="preserve">e used </w:t>
      </w:r>
      <w:r w:rsidR="00C25B1F">
        <w:rPr>
          <w:rStyle w:val="CommentReference"/>
          <w:rFonts w:cstheme="minorHAnsi"/>
          <w:sz w:val="24"/>
          <w:szCs w:val="24"/>
        </w:rPr>
        <w:t xml:space="preserve">for predictions was </w:t>
      </w:r>
      <w:r w:rsidR="008540E8" w:rsidRPr="00511A7C">
        <w:rPr>
          <w:rStyle w:val="CommentReference"/>
          <w:rFonts w:cstheme="minorHAnsi"/>
          <w:sz w:val="24"/>
          <w:szCs w:val="24"/>
        </w:rPr>
        <w:t xml:space="preserve">the linear regression algorithm. The accuracy </w:t>
      </w:r>
      <w:r w:rsidR="0087524B">
        <w:rPr>
          <w:rStyle w:val="CommentReference"/>
          <w:rFonts w:cstheme="minorHAnsi"/>
          <w:sz w:val="24"/>
          <w:szCs w:val="24"/>
        </w:rPr>
        <w:t xml:space="preserve">of our algorithm on the testing data </w:t>
      </w:r>
      <w:r w:rsidR="008540E8" w:rsidRPr="00511A7C">
        <w:rPr>
          <w:rStyle w:val="CommentReference"/>
          <w:rFonts w:cstheme="minorHAnsi"/>
          <w:sz w:val="24"/>
          <w:szCs w:val="24"/>
        </w:rPr>
        <w:t>was 8</w:t>
      </w:r>
      <w:r w:rsidR="00C25B1F">
        <w:rPr>
          <w:rStyle w:val="CommentReference"/>
          <w:rFonts w:cstheme="minorHAnsi"/>
          <w:sz w:val="24"/>
          <w:szCs w:val="24"/>
        </w:rPr>
        <w:t>0.2</w:t>
      </w:r>
      <w:r w:rsidR="008540E8" w:rsidRPr="00511A7C">
        <w:rPr>
          <w:rStyle w:val="CommentReference"/>
          <w:rFonts w:cstheme="minorHAnsi"/>
          <w:sz w:val="24"/>
          <w:szCs w:val="24"/>
        </w:rPr>
        <w:t>% with a mean squared error of 8</w:t>
      </w:r>
      <w:r w:rsidR="00C25B1F">
        <w:rPr>
          <w:rStyle w:val="CommentReference"/>
          <w:rFonts w:cstheme="minorHAnsi"/>
          <w:sz w:val="24"/>
          <w:szCs w:val="24"/>
        </w:rPr>
        <w:t>84</w:t>
      </w:r>
      <w:r w:rsidR="008540E8" w:rsidRPr="00511A7C">
        <w:rPr>
          <w:rStyle w:val="CommentReference"/>
          <w:rFonts w:cstheme="minorHAnsi"/>
          <w:sz w:val="24"/>
          <w:szCs w:val="24"/>
        </w:rPr>
        <w:t>,</w:t>
      </w:r>
      <w:r w:rsidR="00C25B1F">
        <w:rPr>
          <w:rStyle w:val="CommentReference"/>
          <w:rFonts w:cstheme="minorHAnsi"/>
          <w:sz w:val="24"/>
          <w:szCs w:val="24"/>
        </w:rPr>
        <w:t>000,000</w:t>
      </w:r>
      <w:r w:rsidR="009D5F58" w:rsidRPr="00511A7C">
        <w:rPr>
          <w:rStyle w:val="CommentReference"/>
          <w:rFonts w:cstheme="minorHAnsi"/>
          <w:sz w:val="24"/>
          <w:szCs w:val="24"/>
        </w:rPr>
        <w:t>. We used a graph from the seaborn module to visualize the predicted v</w:t>
      </w:r>
      <w:r w:rsidR="0087524B">
        <w:rPr>
          <w:rStyle w:val="CommentReference"/>
          <w:rFonts w:cstheme="minorHAnsi"/>
          <w:sz w:val="24"/>
          <w:szCs w:val="24"/>
        </w:rPr>
        <w:t>ersus</w:t>
      </w:r>
      <w:r w:rsidR="009D5F58" w:rsidRPr="00511A7C">
        <w:rPr>
          <w:rStyle w:val="CommentReference"/>
          <w:rFonts w:cstheme="minorHAnsi"/>
          <w:sz w:val="24"/>
          <w:szCs w:val="24"/>
        </w:rPr>
        <w:t xml:space="preserve"> actual outcomes, which shows its accuracy and lack of outliers.</w:t>
      </w:r>
    </w:p>
    <w:p w14:paraId="7E70BF83" w14:textId="2A9235D0" w:rsidR="00BF6CE3" w:rsidRPr="00511A7C" w:rsidRDefault="00BF6CE3"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Second, we</w:t>
      </w:r>
      <w:r w:rsidRPr="00511A7C">
        <w:rPr>
          <w:rStyle w:val="CommentReference"/>
          <w:rFonts w:cstheme="minorHAnsi"/>
          <w:sz w:val="24"/>
          <w:szCs w:val="24"/>
        </w:rPr>
        <w:t xml:space="preserve"> used the gradient boosting algorithm from the ensemble package of sklearn. The accuracy was slightly better that the linear regression’s, usually at 8</w:t>
      </w:r>
      <w:r w:rsidR="004E0135">
        <w:rPr>
          <w:rStyle w:val="CommentReference"/>
          <w:rFonts w:cstheme="minorHAnsi"/>
          <w:sz w:val="24"/>
          <w:szCs w:val="24"/>
        </w:rPr>
        <w:t>0.9</w:t>
      </w:r>
      <w:r w:rsidRPr="00511A7C">
        <w:rPr>
          <w:rStyle w:val="CommentReference"/>
          <w:rFonts w:cstheme="minorHAnsi"/>
          <w:sz w:val="24"/>
          <w:szCs w:val="24"/>
        </w:rPr>
        <w:t>%</w:t>
      </w:r>
      <w:r w:rsidR="00BE1C3D" w:rsidRPr="00511A7C">
        <w:rPr>
          <w:rStyle w:val="CommentReference"/>
          <w:rFonts w:cstheme="minorHAnsi"/>
          <w:sz w:val="24"/>
          <w:szCs w:val="24"/>
        </w:rPr>
        <w:t xml:space="preserve"> with a mean </w:t>
      </w:r>
      <w:r w:rsidR="00BE1C3D" w:rsidRPr="00511A7C">
        <w:rPr>
          <w:rStyle w:val="CommentReference"/>
          <w:rFonts w:cstheme="minorHAnsi"/>
          <w:sz w:val="24"/>
          <w:szCs w:val="24"/>
        </w:rPr>
        <w:lastRenderedPageBreak/>
        <w:t xml:space="preserve">squared area usually between </w:t>
      </w:r>
      <w:r w:rsidR="0087524B">
        <w:rPr>
          <w:rStyle w:val="CommentReference"/>
          <w:rFonts w:cstheme="minorHAnsi"/>
          <w:sz w:val="24"/>
          <w:szCs w:val="24"/>
        </w:rPr>
        <w:t>8</w:t>
      </w:r>
      <w:r w:rsidR="004E0135">
        <w:rPr>
          <w:rStyle w:val="CommentReference"/>
          <w:rFonts w:cstheme="minorHAnsi"/>
          <w:sz w:val="24"/>
          <w:szCs w:val="24"/>
        </w:rPr>
        <w:t>55</w:t>
      </w:r>
      <w:r w:rsidR="00BE1C3D" w:rsidRPr="00511A7C">
        <w:rPr>
          <w:rStyle w:val="CommentReference"/>
          <w:rFonts w:cstheme="minorHAnsi"/>
          <w:sz w:val="24"/>
          <w:szCs w:val="24"/>
        </w:rPr>
        <w:t xml:space="preserve">,000,000 and </w:t>
      </w:r>
      <w:r w:rsidR="004E0135">
        <w:rPr>
          <w:rStyle w:val="CommentReference"/>
          <w:rFonts w:cstheme="minorHAnsi"/>
          <w:sz w:val="24"/>
          <w:szCs w:val="24"/>
        </w:rPr>
        <w:t>860</w:t>
      </w:r>
      <w:r w:rsidR="00BE1C3D" w:rsidRPr="00511A7C">
        <w:rPr>
          <w:rStyle w:val="CommentReference"/>
          <w:rFonts w:cstheme="minorHAnsi"/>
          <w:sz w:val="24"/>
          <w:szCs w:val="24"/>
        </w:rPr>
        <w:t>,000,000</w:t>
      </w:r>
      <w:r w:rsidRPr="00511A7C">
        <w:rPr>
          <w:rStyle w:val="CommentReference"/>
          <w:rFonts w:cstheme="minorHAnsi"/>
          <w:sz w:val="24"/>
          <w:szCs w:val="24"/>
        </w:rPr>
        <w:t>.</w:t>
      </w:r>
      <w:r w:rsidR="00BE1C3D" w:rsidRPr="00511A7C">
        <w:rPr>
          <w:rStyle w:val="CommentReference"/>
          <w:rFonts w:cstheme="minorHAnsi"/>
          <w:sz w:val="24"/>
          <w:szCs w:val="24"/>
        </w:rPr>
        <w:t xml:space="preserve"> We used the same plot as we did with the linear regression model to visualize the data, but this time the data looked more accurate in the lower range of values than the higher range. It also held a curved line of best fit, as we would expect.</w:t>
      </w:r>
    </w:p>
    <w:p w14:paraId="54EFCB41" w14:textId="6047B925" w:rsidR="00F626E5" w:rsidRPr="00511A7C" w:rsidRDefault="001322EE" w:rsidP="00E40C26">
      <w:pPr>
        <w:rPr>
          <w:rStyle w:val="CommentReference"/>
          <w:rFonts w:cstheme="minorHAnsi"/>
          <w:sz w:val="24"/>
          <w:szCs w:val="24"/>
        </w:rPr>
      </w:pPr>
      <w:r w:rsidRPr="00511A7C">
        <w:rPr>
          <w:rStyle w:val="CommentReference"/>
          <w:rFonts w:cstheme="minorHAnsi"/>
          <w:sz w:val="24"/>
          <w:szCs w:val="24"/>
        </w:rPr>
        <w:tab/>
      </w:r>
      <w:r w:rsidR="00C25B1F">
        <w:rPr>
          <w:rStyle w:val="CommentReference"/>
          <w:rFonts w:cstheme="minorHAnsi"/>
          <w:sz w:val="24"/>
          <w:szCs w:val="24"/>
        </w:rPr>
        <w:t>Lastly, we used the</w:t>
      </w:r>
      <w:r w:rsidRPr="00511A7C">
        <w:rPr>
          <w:rStyle w:val="CommentReference"/>
          <w:rFonts w:cstheme="minorHAnsi"/>
          <w:sz w:val="24"/>
          <w:szCs w:val="24"/>
        </w:rPr>
        <w:t xml:space="preserve"> Random Forest Regressor</w:t>
      </w:r>
      <w:r w:rsidR="00C25B1F">
        <w:rPr>
          <w:rStyle w:val="CommentReference"/>
          <w:rFonts w:cstheme="minorHAnsi"/>
          <w:sz w:val="24"/>
          <w:szCs w:val="24"/>
        </w:rPr>
        <w:t xml:space="preserve"> algorithm</w:t>
      </w:r>
      <w:r w:rsidRPr="00511A7C">
        <w:rPr>
          <w:rStyle w:val="CommentReference"/>
          <w:rFonts w:cstheme="minorHAnsi"/>
          <w:sz w:val="24"/>
          <w:szCs w:val="24"/>
        </w:rPr>
        <w:t>. Since our data was discrete and we were using supervised ML, we used the regressor version, instead of the version for unsupervised ML. The accuracy was around 8</w:t>
      </w:r>
      <w:r w:rsidR="004E0135">
        <w:rPr>
          <w:rStyle w:val="CommentReference"/>
          <w:rFonts w:cstheme="minorHAnsi"/>
          <w:sz w:val="24"/>
          <w:szCs w:val="24"/>
        </w:rPr>
        <w:t>0.8</w:t>
      </w:r>
      <w:r w:rsidRPr="00511A7C">
        <w:rPr>
          <w:rStyle w:val="CommentReference"/>
          <w:rFonts w:cstheme="minorHAnsi"/>
          <w:sz w:val="24"/>
          <w:szCs w:val="24"/>
        </w:rPr>
        <w:t xml:space="preserve">% with a mean square error of </w:t>
      </w:r>
      <w:r w:rsidR="004E0135">
        <w:rPr>
          <w:rStyle w:val="CommentReference"/>
          <w:rFonts w:cstheme="minorHAnsi"/>
          <w:sz w:val="24"/>
          <w:szCs w:val="24"/>
        </w:rPr>
        <w:t>858</w:t>
      </w:r>
      <w:r w:rsidRPr="00511A7C">
        <w:rPr>
          <w:rStyle w:val="CommentReference"/>
          <w:rFonts w:cstheme="minorHAnsi"/>
          <w:sz w:val="24"/>
          <w:szCs w:val="24"/>
        </w:rPr>
        <w:t>,000,000.</w:t>
      </w:r>
      <w:r w:rsidR="00F626E5">
        <w:rPr>
          <w:rStyle w:val="CommentReference"/>
          <w:rFonts w:cstheme="minorHAnsi"/>
          <w:sz w:val="24"/>
          <w:szCs w:val="24"/>
        </w:rPr>
        <w:t xml:space="preserve"> </w:t>
      </w:r>
      <w:proofErr w:type="gramStart"/>
      <w:r w:rsidR="00F626E5">
        <w:rPr>
          <w:rStyle w:val="CommentReference"/>
          <w:rFonts w:cstheme="minorHAnsi"/>
          <w:sz w:val="24"/>
          <w:szCs w:val="24"/>
        </w:rPr>
        <w:t>Both of these</w:t>
      </w:r>
      <w:proofErr w:type="gramEnd"/>
      <w:r w:rsidR="00F626E5">
        <w:rPr>
          <w:rStyle w:val="CommentReference"/>
          <w:rFonts w:cstheme="minorHAnsi"/>
          <w:sz w:val="24"/>
          <w:szCs w:val="24"/>
        </w:rPr>
        <w:t xml:space="preserve"> last two models had versions for clustering with unsupervised learned, so we chose the regression versions.</w:t>
      </w:r>
    </w:p>
    <w:p w14:paraId="41B41F65" w14:textId="3BEA8BD4" w:rsidR="00CB5452" w:rsidRPr="00511A7C" w:rsidRDefault="00CB5452" w:rsidP="00E40C26">
      <w:pPr>
        <w:rPr>
          <w:rStyle w:val="CommentReference"/>
          <w:rFonts w:cstheme="minorHAnsi"/>
          <w:sz w:val="24"/>
          <w:szCs w:val="24"/>
        </w:rPr>
      </w:pPr>
      <w:r w:rsidRPr="00511A7C">
        <w:rPr>
          <w:rStyle w:val="CommentReference"/>
          <w:rFonts w:cstheme="minorHAnsi"/>
          <w:sz w:val="24"/>
          <w:szCs w:val="24"/>
        </w:rPr>
        <w:tab/>
        <w:t>We used some</w:t>
      </w:r>
      <w:r w:rsidR="00BD2EE9" w:rsidRPr="00511A7C">
        <w:rPr>
          <w:rStyle w:val="CommentReference"/>
          <w:rFonts w:cstheme="minorHAnsi"/>
          <w:sz w:val="24"/>
          <w:szCs w:val="24"/>
        </w:rPr>
        <w:t xml:space="preserve"> bar plots from the seaborn module in conjunction with the standard matplotlib module to visually compare the mean squared errors and accuracies. Linear regression models typically work better with less complicated or less detailed datasets, so we expected this model to do worse than it did, compared to the other two. This was likely due to our small selection of attributes. Though</w:t>
      </w:r>
      <w:r w:rsidR="007C295E">
        <w:rPr>
          <w:rStyle w:val="CommentReference"/>
          <w:rFonts w:cstheme="minorHAnsi"/>
          <w:sz w:val="24"/>
          <w:szCs w:val="24"/>
        </w:rPr>
        <w:t>,</w:t>
      </w:r>
      <w:r w:rsidR="00BD2EE9" w:rsidRPr="00511A7C">
        <w:rPr>
          <w:rStyle w:val="CommentReference"/>
          <w:rFonts w:cstheme="minorHAnsi"/>
          <w:sz w:val="24"/>
          <w:szCs w:val="24"/>
        </w:rPr>
        <w:t xml:space="preserve"> it did have a slightly lower </w:t>
      </w:r>
      <w:r w:rsidR="00A37C7B" w:rsidRPr="00511A7C">
        <w:rPr>
          <w:rStyle w:val="CommentReference"/>
          <w:rFonts w:cstheme="minorHAnsi"/>
          <w:sz w:val="24"/>
          <w:szCs w:val="24"/>
        </w:rPr>
        <w:t>accuracy.</w:t>
      </w:r>
    </w:p>
    <w:p w14:paraId="0AA229BA" w14:textId="707636EF" w:rsidR="00BD2EE9" w:rsidRDefault="00A37C7B" w:rsidP="00E40C26">
      <w:pPr>
        <w:rPr>
          <w:rStyle w:val="CommentReference"/>
          <w:rFonts w:cstheme="minorHAnsi"/>
          <w:sz w:val="24"/>
          <w:szCs w:val="24"/>
        </w:rPr>
      </w:pPr>
      <w:r w:rsidRPr="00511A7C">
        <w:rPr>
          <w:rStyle w:val="CommentReference"/>
          <w:rFonts w:cstheme="minorHAnsi"/>
          <w:sz w:val="24"/>
          <w:szCs w:val="24"/>
        </w:rPr>
        <w:tab/>
      </w:r>
      <w:r w:rsidR="002844D1" w:rsidRPr="00511A7C">
        <w:rPr>
          <w:rStyle w:val="CommentReference"/>
          <w:rFonts w:cstheme="minorHAnsi"/>
          <w:sz w:val="24"/>
          <w:szCs w:val="24"/>
        </w:rPr>
        <w:t>Researching the different algorithms for this</w:t>
      </w:r>
      <w:r w:rsidRPr="00511A7C">
        <w:rPr>
          <w:rStyle w:val="CommentReference"/>
          <w:rFonts w:cstheme="minorHAnsi"/>
          <w:sz w:val="24"/>
          <w:szCs w:val="24"/>
        </w:rPr>
        <w:t xml:space="preserve"> extension idea </w:t>
      </w:r>
      <w:r w:rsidR="00373E91" w:rsidRPr="00511A7C">
        <w:rPr>
          <w:rStyle w:val="CommentReference"/>
          <w:rFonts w:cstheme="minorHAnsi"/>
          <w:sz w:val="24"/>
          <w:szCs w:val="24"/>
        </w:rPr>
        <w:t>proved how many different algorithms there were. We were also considering implementing KNN and neural network algorithms, as they also looked applicable to tour data, but we chose only these three as they seemed to be the best fit.</w:t>
      </w:r>
      <w:r w:rsidR="001D4BA5" w:rsidRPr="00511A7C">
        <w:rPr>
          <w:rStyle w:val="CommentReference"/>
          <w:rFonts w:cstheme="minorHAnsi"/>
          <w:sz w:val="24"/>
          <w:szCs w:val="24"/>
        </w:rPr>
        <w:t xml:space="preserve"> It was interesting to see the varieties of all the algorithms out there</w:t>
      </w:r>
      <w:r w:rsidR="00DE467A" w:rsidRPr="00511A7C">
        <w:rPr>
          <w:rStyle w:val="CommentReference"/>
          <w:rFonts w:cstheme="minorHAnsi"/>
          <w:sz w:val="24"/>
          <w:szCs w:val="24"/>
        </w:rPr>
        <w:t>.</w:t>
      </w:r>
    </w:p>
    <w:p w14:paraId="02265242" w14:textId="69DFCFB4" w:rsidR="00C25B1F" w:rsidRPr="00511A7C" w:rsidRDefault="00C25B1F" w:rsidP="00E40C26">
      <w:pPr>
        <w:rPr>
          <w:rStyle w:val="CommentReference"/>
          <w:rFonts w:cstheme="minorHAnsi"/>
          <w:sz w:val="24"/>
          <w:szCs w:val="24"/>
        </w:rPr>
      </w:pPr>
      <w:r>
        <w:rPr>
          <w:rStyle w:val="CommentReference"/>
          <w:rFonts w:cstheme="minorHAnsi"/>
          <w:sz w:val="24"/>
          <w:szCs w:val="24"/>
        </w:rPr>
        <w:tab/>
        <w:t xml:space="preserve">Although we might have had better luck with different algorithms, </w:t>
      </w:r>
      <w:r w:rsidR="00C66BF4">
        <w:rPr>
          <w:rStyle w:val="CommentReference"/>
          <w:rFonts w:cstheme="minorHAnsi"/>
          <w:sz w:val="24"/>
          <w:szCs w:val="24"/>
        </w:rPr>
        <w:t>what we used appeared fairly accurate. Although it was surprising to see such similarity in results from all three.</w:t>
      </w:r>
    </w:p>
    <w:p w14:paraId="267BE186" w14:textId="0FC8D363" w:rsidR="00436919" w:rsidRPr="00511A7C" w:rsidRDefault="00D41692" w:rsidP="00D41692">
      <w:pPr>
        <w:pStyle w:val="ListParagraph"/>
        <w:numPr>
          <w:ilvl w:val="0"/>
          <w:numId w:val="1"/>
        </w:numPr>
        <w:rPr>
          <w:rStyle w:val="CommentReference"/>
          <w:rFonts w:cstheme="minorHAnsi"/>
          <w:sz w:val="24"/>
          <w:szCs w:val="24"/>
        </w:rPr>
      </w:pPr>
      <w:r w:rsidRPr="00511A7C">
        <w:rPr>
          <w:rStyle w:val="CommentReference"/>
          <w:rFonts w:cstheme="minorHAnsi"/>
          <w:sz w:val="24"/>
          <w:szCs w:val="24"/>
        </w:rPr>
        <w:t>Conclusion and Concepts Learned</w:t>
      </w:r>
    </w:p>
    <w:p w14:paraId="45D56E78" w14:textId="5439561A" w:rsidR="00C4085B" w:rsidRDefault="00DE467A" w:rsidP="00E40C26">
      <w:pPr>
        <w:rPr>
          <w:rStyle w:val="CommentReference"/>
          <w:rFonts w:cstheme="minorHAnsi"/>
          <w:sz w:val="24"/>
          <w:szCs w:val="24"/>
        </w:rPr>
      </w:pPr>
      <w:r w:rsidRPr="00511A7C">
        <w:rPr>
          <w:rStyle w:val="CommentReference"/>
          <w:rFonts w:cstheme="minorHAnsi"/>
          <w:sz w:val="24"/>
          <w:szCs w:val="24"/>
        </w:rPr>
        <w:tab/>
        <w:t>One thing we learned is that there is much work needed to preprocess the data. For example, converting the data from categorical to quantitative data is complicated and time consuming</w:t>
      </w:r>
      <w:r w:rsidR="00E8182C">
        <w:rPr>
          <w:rStyle w:val="CommentReference"/>
          <w:rFonts w:cstheme="minorHAnsi"/>
          <w:sz w:val="24"/>
          <w:szCs w:val="24"/>
        </w:rPr>
        <w:t>.</w:t>
      </w:r>
      <w:r w:rsidRPr="00511A7C">
        <w:rPr>
          <w:rStyle w:val="CommentReference"/>
          <w:rFonts w:cstheme="minorHAnsi"/>
          <w:sz w:val="24"/>
          <w:szCs w:val="24"/>
        </w:rPr>
        <w:t xml:space="preserve"> Randomly assigning numbers to categorical elements that have order is time intensive, so we </w:t>
      </w:r>
      <w:r w:rsidR="00E8182C" w:rsidRPr="00511A7C">
        <w:rPr>
          <w:rStyle w:val="CommentReference"/>
          <w:rFonts w:cstheme="minorHAnsi"/>
          <w:sz w:val="24"/>
          <w:szCs w:val="24"/>
        </w:rPr>
        <w:t>couldn’t</w:t>
      </w:r>
      <w:r w:rsidRPr="00511A7C">
        <w:rPr>
          <w:rStyle w:val="CommentReference"/>
          <w:rFonts w:cstheme="minorHAnsi"/>
          <w:sz w:val="24"/>
          <w:szCs w:val="24"/>
        </w:rPr>
        <w:t xml:space="preserve"> do this. If we did this, we would have had a better selection of attributes and our models would have been more accurate.</w:t>
      </w:r>
      <w:r w:rsidR="0077603D">
        <w:rPr>
          <w:rStyle w:val="CommentReference"/>
          <w:rFonts w:cstheme="minorHAnsi"/>
          <w:sz w:val="24"/>
          <w:szCs w:val="24"/>
        </w:rPr>
        <w:t xml:space="preserve"> </w:t>
      </w:r>
      <w:r w:rsidR="00C4085B" w:rsidRPr="00511A7C">
        <w:rPr>
          <w:rStyle w:val="CommentReference"/>
          <w:rFonts w:cstheme="minorHAnsi"/>
          <w:sz w:val="24"/>
          <w:szCs w:val="24"/>
        </w:rPr>
        <w:t>We</w:t>
      </w:r>
      <w:r w:rsidR="0077603D">
        <w:rPr>
          <w:rStyle w:val="CommentReference"/>
          <w:rFonts w:cstheme="minorHAnsi"/>
          <w:sz w:val="24"/>
          <w:szCs w:val="24"/>
        </w:rPr>
        <w:t xml:space="preserve"> also</w:t>
      </w:r>
      <w:r w:rsidR="00C4085B" w:rsidRPr="00511A7C">
        <w:rPr>
          <w:rStyle w:val="CommentReference"/>
          <w:rFonts w:cstheme="minorHAnsi"/>
          <w:sz w:val="24"/>
          <w:szCs w:val="24"/>
        </w:rPr>
        <w:t xml:space="preserve"> lear</w:t>
      </w:r>
      <w:r w:rsidR="00E8182C">
        <w:rPr>
          <w:rStyle w:val="CommentReference"/>
          <w:rFonts w:cstheme="minorHAnsi"/>
          <w:sz w:val="24"/>
          <w:szCs w:val="24"/>
        </w:rPr>
        <w:t>n</w:t>
      </w:r>
      <w:r w:rsidR="00C4085B" w:rsidRPr="00511A7C">
        <w:rPr>
          <w:rStyle w:val="CommentReference"/>
          <w:rFonts w:cstheme="minorHAnsi"/>
          <w:sz w:val="24"/>
          <w:szCs w:val="24"/>
        </w:rPr>
        <w:t>ed dealing with missing values is time consuming</w:t>
      </w:r>
      <w:r w:rsidR="00E8182C">
        <w:rPr>
          <w:rStyle w:val="CommentReference"/>
          <w:rFonts w:cstheme="minorHAnsi"/>
          <w:sz w:val="24"/>
          <w:szCs w:val="24"/>
        </w:rPr>
        <w:t>,</w:t>
      </w:r>
      <w:r w:rsidR="00C4085B" w:rsidRPr="00511A7C">
        <w:rPr>
          <w:rStyle w:val="CommentReference"/>
          <w:rFonts w:cstheme="minorHAnsi"/>
          <w:sz w:val="24"/>
          <w:szCs w:val="24"/>
        </w:rPr>
        <w:t xml:space="preserve"> but </w:t>
      </w:r>
      <w:r w:rsidR="00E8182C">
        <w:rPr>
          <w:rStyle w:val="CommentReference"/>
          <w:rFonts w:cstheme="minorHAnsi"/>
          <w:sz w:val="24"/>
          <w:szCs w:val="24"/>
        </w:rPr>
        <w:t>also</w:t>
      </w:r>
      <w:r w:rsidR="00C4085B" w:rsidRPr="00511A7C">
        <w:rPr>
          <w:rStyle w:val="CommentReference"/>
          <w:rFonts w:cstheme="minorHAnsi"/>
          <w:sz w:val="24"/>
          <w:szCs w:val="24"/>
        </w:rPr>
        <w:t xml:space="preserve"> essential.</w:t>
      </w:r>
    </w:p>
    <w:p w14:paraId="36A8F472" w14:textId="711E4576" w:rsidR="0077603D" w:rsidRDefault="0077603D" w:rsidP="00E40C26">
      <w:pPr>
        <w:rPr>
          <w:rStyle w:val="CommentReference"/>
          <w:rFonts w:cstheme="minorHAnsi"/>
          <w:sz w:val="24"/>
          <w:szCs w:val="24"/>
        </w:rPr>
      </w:pPr>
      <w:r>
        <w:rPr>
          <w:rStyle w:val="CommentReference"/>
          <w:rFonts w:cstheme="minorHAnsi"/>
          <w:sz w:val="24"/>
          <w:szCs w:val="24"/>
        </w:rPr>
        <w:tab/>
        <w:t>When looking at the wide array of attributes the data has, it is hard to see. Some more exploration into other algorithms would have been</w:t>
      </w:r>
      <w:r w:rsidR="00A3605F">
        <w:rPr>
          <w:rStyle w:val="CommentReference"/>
          <w:rFonts w:cstheme="minorHAnsi"/>
          <w:sz w:val="24"/>
          <w:szCs w:val="24"/>
        </w:rPr>
        <w:t>….</w:t>
      </w:r>
    </w:p>
    <w:p w14:paraId="4A072E93" w14:textId="1092A76E" w:rsidR="00E8182C" w:rsidRPr="00511A7C" w:rsidRDefault="00E8182C" w:rsidP="00E40C26">
      <w:pPr>
        <w:rPr>
          <w:rFonts w:cstheme="minorHAnsi"/>
          <w:sz w:val="24"/>
          <w:szCs w:val="24"/>
        </w:rPr>
      </w:pPr>
      <w:r>
        <w:rPr>
          <w:rStyle w:val="CommentReference"/>
          <w:rFonts w:cstheme="minorHAnsi"/>
          <w:sz w:val="24"/>
          <w:szCs w:val="24"/>
        </w:rPr>
        <w:tab/>
      </w:r>
    </w:p>
    <w:sectPr w:rsidR="00E8182C" w:rsidRPr="00511A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 Hoogasian" w:date="2022-08-09T13:23:00Z" w:initials="DH">
    <w:p w14:paraId="5818A6D0" w14:textId="77777777" w:rsidR="00140A78" w:rsidRDefault="00140A78" w:rsidP="00246417">
      <w:pPr>
        <w:pStyle w:val="CommentText"/>
      </w:pPr>
      <w:r>
        <w:rPr>
          <w:rStyle w:val="CommentReference"/>
        </w:rPr>
        <w:annotationRef/>
      </w:r>
      <w:r>
        <w:t>I already mention this below, so I think we can delete this.</w:t>
      </w:r>
    </w:p>
  </w:comment>
  <w:comment w:id="21" w:author="Kokil Dhakal" w:date="2022-08-09T00:07:00Z" w:initials="KD">
    <w:p w14:paraId="3C34C187" w14:textId="48A7EE3D" w:rsidR="00D21BBF" w:rsidRDefault="00D21BBF" w:rsidP="00D21BBF">
      <w:r>
        <w:rPr>
          <w:rStyle w:val="CommentReference"/>
        </w:rPr>
        <w:annotationRef/>
      </w:r>
      <w:r>
        <w:rPr>
          <w:sz w:val="20"/>
          <w:szCs w:val="20"/>
        </w:rPr>
        <w:t>By Kokil</w:t>
      </w:r>
    </w:p>
  </w:comment>
  <w:comment w:id="22" w:author="Dan Hoogasian" w:date="2022-08-08T21:04:00Z" w:initials="DH">
    <w:p w14:paraId="2A30E3D2" w14:textId="77777777" w:rsidR="00E22418" w:rsidRDefault="00AE3A42" w:rsidP="00CD1CEB">
      <w:pPr>
        <w:pStyle w:val="CommentText"/>
      </w:pPr>
      <w:r>
        <w:rPr>
          <w:rStyle w:val="CommentReference"/>
        </w:rPr>
        <w:annotationRef/>
      </w:r>
      <w:r w:rsidR="00E22418">
        <w:t>Might not be due to what I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8A6D0" w15:done="0"/>
  <w15:commentEx w15:paraId="3C34C187" w15:done="0"/>
  <w15:commentEx w15:paraId="2A30E3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DE69" w16cex:dateUtc="2022-08-09T17:23:00Z"/>
  <w16cex:commentExtensible w16cex:durableId="269C23B2" w16cex:dateUtc="2022-08-09T04:07:00Z"/>
  <w16cex:commentExtensible w16cex:durableId="269BF8CD" w16cex:dateUtc="2022-08-09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8A6D0" w16cid:durableId="269CDE69"/>
  <w16cid:commentId w16cid:paraId="3C34C187" w16cid:durableId="269C23B2"/>
  <w16cid:commentId w16cid:paraId="2A30E3D2" w16cid:durableId="269BF8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0B1A"/>
    <w:multiLevelType w:val="hybridMultilevel"/>
    <w:tmpl w:val="9EA80BC0"/>
    <w:lvl w:ilvl="0" w:tplc="E946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D4DCB"/>
    <w:multiLevelType w:val="hybridMultilevel"/>
    <w:tmpl w:val="9EA80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BD1693"/>
    <w:multiLevelType w:val="hybridMultilevel"/>
    <w:tmpl w:val="9EA80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4453373">
    <w:abstractNumId w:val="0"/>
  </w:num>
  <w:num w:numId="2" w16cid:durableId="1066487313">
    <w:abstractNumId w:val="2"/>
  </w:num>
  <w:num w:numId="3" w16cid:durableId="9766427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Hoogasian">
    <w15:presenceInfo w15:providerId="Windows Live" w15:userId="258f36e71d7832be"/>
  </w15:person>
  <w15:person w15:author="Kokil Dhakal">
    <w15:presenceInfo w15:providerId="Windows Live" w15:userId="b13a3af209b55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C"/>
    <w:rsid w:val="000C7DDF"/>
    <w:rsid w:val="000F6BCC"/>
    <w:rsid w:val="001322EE"/>
    <w:rsid w:val="00140A78"/>
    <w:rsid w:val="00146E6A"/>
    <w:rsid w:val="00151D04"/>
    <w:rsid w:val="001A4EC9"/>
    <w:rsid w:val="001D4BA5"/>
    <w:rsid w:val="00243A1A"/>
    <w:rsid w:val="002504BE"/>
    <w:rsid w:val="00270248"/>
    <w:rsid w:val="002844D1"/>
    <w:rsid w:val="002B122B"/>
    <w:rsid w:val="002F2C26"/>
    <w:rsid w:val="002F4C19"/>
    <w:rsid w:val="00310A62"/>
    <w:rsid w:val="003260F0"/>
    <w:rsid w:val="00370ABF"/>
    <w:rsid w:val="00373E91"/>
    <w:rsid w:val="003C5394"/>
    <w:rsid w:val="003F7E64"/>
    <w:rsid w:val="00406982"/>
    <w:rsid w:val="00436919"/>
    <w:rsid w:val="004979F2"/>
    <w:rsid w:val="004C0225"/>
    <w:rsid w:val="004E0135"/>
    <w:rsid w:val="004E4349"/>
    <w:rsid w:val="004F7F28"/>
    <w:rsid w:val="00511A7C"/>
    <w:rsid w:val="00584DE6"/>
    <w:rsid w:val="006E29EC"/>
    <w:rsid w:val="007050E9"/>
    <w:rsid w:val="00706E19"/>
    <w:rsid w:val="007110FD"/>
    <w:rsid w:val="00721088"/>
    <w:rsid w:val="00774988"/>
    <w:rsid w:val="0077603D"/>
    <w:rsid w:val="007C295E"/>
    <w:rsid w:val="007E185A"/>
    <w:rsid w:val="008540E8"/>
    <w:rsid w:val="008546C6"/>
    <w:rsid w:val="00854791"/>
    <w:rsid w:val="00864C32"/>
    <w:rsid w:val="0087524B"/>
    <w:rsid w:val="008E6C9D"/>
    <w:rsid w:val="009062D7"/>
    <w:rsid w:val="00931F91"/>
    <w:rsid w:val="0097450E"/>
    <w:rsid w:val="009D5F58"/>
    <w:rsid w:val="00A3605F"/>
    <w:rsid w:val="00A37B40"/>
    <w:rsid w:val="00A37C7B"/>
    <w:rsid w:val="00A63544"/>
    <w:rsid w:val="00A908EB"/>
    <w:rsid w:val="00AE3A42"/>
    <w:rsid w:val="00B57B6F"/>
    <w:rsid w:val="00B766CD"/>
    <w:rsid w:val="00BD2EE9"/>
    <w:rsid w:val="00BE1C3D"/>
    <w:rsid w:val="00BE3827"/>
    <w:rsid w:val="00BF6CE3"/>
    <w:rsid w:val="00C03877"/>
    <w:rsid w:val="00C25B1F"/>
    <w:rsid w:val="00C4085B"/>
    <w:rsid w:val="00C66BF4"/>
    <w:rsid w:val="00CB5452"/>
    <w:rsid w:val="00CE4F34"/>
    <w:rsid w:val="00D21BBF"/>
    <w:rsid w:val="00D41692"/>
    <w:rsid w:val="00D97446"/>
    <w:rsid w:val="00DE467A"/>
    <w:rsid w:val="00E22418"/>
    <w:rsid w:val="00E358B0"/>
    <w:rsid w:val="00E40C26"/>
    <w:rsid w:val="00E60C19"/>
    <w:rsid w:val="00E8182C"/>
    <w:rsid w:val="00EC293E"/>
    <w:rsid w:val="00F00B8F"/>
    <w:rsid w:val="00F1473D"/>
    <w:rsid w:val="00F35698"/>
    <w:rsid w:val="00F42F75"/>
    <w:rsid w:val="00F626E5"/>
    <w:rsid w:val="00F9640F"/>
    <w:rsid w:val="00FD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0FBA"/>
  <w15:chartTrackingRefBased/>
  <w15:docId w15:val="{62114B5B-F466-4634-B518-DE8F8EF7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CC"/>
    <w:pPr>
      <w:ind w:left="720"/>
      <w:contextualSpacing/>
    </w:pPr>
  </w:style>
  <w:style w:type="character" w:styleId="CommentReference">
    <w:name w:val="annotation reference"/>
    <w:basedOn w:val="DefaultParagraphFont"/>
    <w:uiPriority w:val="99"/>
    <w:semiHidden/>
    <w:unhideWhenUsed/>
    <w:rsid w:val="00AE3A42"/>
    <w:rPr>
      <w:sz w:val="16"/>
      <w:szCs w:val="16"/>
    </w:rPr>
  </w:style>
  <w:style w:type="paragraph" w:styleId="CommentText">
    <w:name w:val="annotation text"/>
    <w:basedOn w:val="Normal"/>
    <w:link w:val="CommentTextChar"/>
    <w:uiPriority w:val="99"/>
    <w:unhideWhenUsed/>
    <w:rsid w:val="00AE3A42"/>
    <w:pPr>
      <w:spacing w:line="240" w:lineRule="auto"/>
    </w:pPr>
    <w:rPr>
      <w:sz w:val="20"/>
      <w:szCs w:val="20"/>
    </w:rPr>
  </w:style>
  <w:style w:type="character" w:customStyle="1" w:styleId="CommentTextChar">
    <w:name w:val="Comment Text Char"/>
    <w:basedOn w:val="DefaultParagraphFont"/>
    <w:link w:val="CommentText"/>
    <w:uiPriority w:val="99"/>
    <w:rsid w:val="00AE3A42"/>
    <w:rPr>
      <w:sz w:val="20"/>
      <w:szCs w:val="20"/>
    </w:rPr>
  </w:style>
  <w:style w:type="paragraph" w:styleId="CommentSubject">
    <w:name w:val="annotation subject"/>
    <w:basedOn w:val="CommentText"/>
    <w:next w:val="CommentText"/>
    <w:link w:val="CommentSubjectChar"/>
    <w:uiPriority w:val="99"/>
    <w:semiHidden/>
    <w:unhideWhenUsed/>
    <w:rsid w:val="00AE3A42"/>
    <w:rPr>
      <w:b/>
      <w:bCs/>
    </w:rPr>
  </w:style>
  <w:style w:type="character" w:customStyle="1" w:styleId="CommentSubjectChar">
    <w:name w:val="Comment Subject Char"/>
    <w:basedOn w:val="CommentTextChar"/>
    <w:link w:val="CommentSubject"/>
    <w:uiPriority w:val="99"/>
    <w:semiHidden/>
    <w:rsid w:val="00AE3A42"/>
    <w:rPr>
      <w:b/>
      <w:bCs/>
      <w:sz w:val="20"/>
      <w:szCs w:val="20"/>
    </w:rPr>
  </w:style>
  <w:style w:type="paragraph" w:styleId="Revision">
    <w:name w:val="Revision"/>
    <w:hidden/>
    <w:uiPriority w:val="99"/>
    <w:semiHidden/>
    <w:rsid w:val="008547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6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Hoogasian</dc:creator>
  <cp:keywords/>
  <dc:description/>
  <cp:lastModifiedBy>Dan Hoogasian</cp:lastModifiedBy>
  <cp:revision>10</cp:revision>
  <dcterms:created xsi:type="dcterms:W3CDTF">2022-08-09T17:30:00Z</dcterms:created>
  <dcterms:modified xsi:type="dcterms:W3CDTF">2022-08-10T00:57:00Z</dcterms:modified>
</cp:coreProperties>
</file>